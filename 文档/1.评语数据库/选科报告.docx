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高中生</w:t>
      </w:r>
      <w:r>
        <w:rPr>
          <w:rFonts w:hint="eastAsia"/>
          <w:sz w:val="30"/>
          <w:szCs w:val="30"/>
          <w:lang w:eastAsia="zh-CN"/>
        </w:rPr>
        <w:t>选科</w:t>
      </w:r>
      <w:r>
        <w:rPr>
          <w:rFonts w:hint="eastAsia"/>
          <w:sz w:val="30"/>
          <w:szCs w:val="30"/>
        </w:rPr>
        <w:t>测评</w:t>
      </w:r>
      <w:r>
        <w:rPr>
          <w:sz w:val="30"/>
          <w:szCs w:val="30"/>
        </w:rPr>
        <w:t>报告</w:t>
      </w:r>
    </w:p>
    <w:p>
      <w:pPr>
        <w:jc w:val="center"/>
        <w:rPr>
          <w:rFonts w:hint="eastAsia"/>
          <w:sz w:val="30"/>
          <w:szCs w:val="30"/>
        </w:rPr>
      </w:pPr>
    </w:p>
    <w:p>
      <w:pPr>
        <w:jc w:val="center"/>
        <w:rPr>
          <w:sz w:val="30"/>
          <w:szCs w:val="30"/>
        </w:rPr>
      </w:pPr>
    </w:p>
    <w:p>
      <w:pPr>
        <w:jc w:val="center"/>
        <w:rPr>
          <w:rFonts w:hint="eastAsia"/>
          <w:sz w:val="30"/>
          <w:szCs w:val="30"/>
        </w:rPr>
      </w:pPr>
    </w:p>
    <w:p>
      <w:pPr>
        <w:jc w:val="center"/>
        <w:rPr>
          <w:rFonts w:hint="eastAsia"/>
          <w:sz w:val="30"/>
          <w:szCs w:val="30"/>
        </w:rPr>
      </w:pPr>
    </w:p>
    <w:p>
      <w:pPr>
        <w:jc w:val="center"/>
        <w:rPr>
          <w:rFonts w:hint="eastAsia"/>
          <w:sz w:val="30"/>
          <w:szCs w:val="30"/>
        </w:rPr>
      </w:pPr>
    </w:p>
    <w:p>
      <w:pPr>
        <w:jc w:val="center"/>
        <w:rPr>
          <w:rFonts w:hint="eastAsia"/>
          <w:sz w:val="30"/>
          <w:szCs w:val="30"/>
        </w:rPr>
      </w:pPr>
    </w:p>
    <w:p>
      <w:pPr>
        <w:jc w:val="center"/>
        <w:rPr>
          <w:sz w:val="30"/>
          <w:szCs w:val="30"/>
        </w:rPr>
      </w:pPr>
      <w:r>
        <w:rPr>
          <w:sz w:val="30"/>
          <w:szCs w:val="30"/>
        </w:rPr>
        <w:t>（封面）</w:t>
      </w:r>
    </w:p>
    <w:p>
      <w:pPr>
        <w:jc w:val="center"/>
        <w:rPr>
          <w:sz w:val="30"/>
          <w:szCs w:val="30"/>
        </w:rPr>
      </w:pPr>
    </w:p>
    <w:p>
      <w:pPr>
        <w:jc w:val="center"/>
        <w:rPr>
          <w:sz w:val="30"/>
          <w:szCs w:val="30"/>
        </w:rPr>
      </w:pPr>
    </w:p>
    <w:p>
      <w:pPr>
        <w:jc w:val="center"/>
        <w:rPr>
          <w:rFonts w:hint="eastAsia"/>
          <w:sz w:val="30"/>
          <w:szCs w:val="30"/>
        </w:rPr>
      </w:pPr>
    </w:p>
    <w:p>
      <w:pPr>
        <w:jc w:val="center"/>
        <w:rPr>
          <w:rFonts w:hint="eastAsia"/>
          <w:sz w:val="30"/>
          <w:szCs w:val="30"/>
        </w:rPr>
      </w:pPr>
    </w:p>
    <w:p>
      <w:pPr>
        <w:jc w:val="center"/>
        <w:rPr>
          <w:rFonts w:hint="eastAsia"/>
          <w:sz w:val="30"/>
          <w:szCs w:val="30"/>
        </w:rPr>
      </w:pPr>
    </w:p>
    <w:p>
      <w:pPr>
        <w:jc w:val="center"/>
        <w:rPr>
          <w:rFonts w:hint="eastAsia"/>
          <w:sz w:val="30"/>
          <w:szCs w:val="30"/>
        </w:rPr>
      </w:pPr>
    </w:p>
    <w:p>
      <w:pPr>
        <w:jc w:val="center"/>
        <w:rPr>
          <w:rFonts w:hint="eastAsia"/>
          <w:sz w:val="30"/>
          <w:szCs w:val="30"/>
        </w:rPr>
      </w:pPr>
    </w:p>
    <w:p>
      <w:pPr>
        <w:jc w:val="center"/>
        <w:rPr>
          <w:rFonts w:hint="eastAsia"/>
          <w:sz w:val="30"/>
          <w:szCs w:val="30"/>
        </w:rPr>
      </w:pPr>
    </w:p>
    <w:p>
      <w:pPr>
        <w:widowControl/>
        <w:jc w:val="left"/>
      </w:pPr>
      <w:r>
        <w:br w:type="page"/>
      </w:r>
    </w:p>
    <w:p>
      <w:pPr>
        <w:jc w:val="center"/>
      </w:pPr>
      <w:r>
        <w:t>测评系统简介</w:t>
      </w:r>
    </w:p>
    <w:p>
      <w:pPr>
        <w:spacing w:line="480" w:lineRule="exact"/>
        <w:ind w:firstLine="480"/>
        <w:rPr>
          <w:rFonts w:hint="eastAsia"/>
          <w:lang w:val="en-US" w:eastAsia="zh-CN"/>
        </w:rPr>
      </w:pPr>
      <w:r>
        <w:rPr>
          <w:rFonts w:hint="eastAsia"/>
          <w:lang w:val="en-US" w:eastAsia="zh-CN"/>
        </w:rPr>
        <w:t>随着国家新高考改革方案的发布，取消文理分科考生将采取3+3模式，所有考生除语文、数学、外语三门必考学科外，从物理、化学、生物、历史、地理、政治6门学科中选取3门参加高考，每个学生将有20种不同的选科方式。面对新的选科模式，高中生如何做出科学的选择，是本系统要解决的问题。</w:t>
      </w:r>
    </w:p>
    <w:p>
      <w:pPr>
        <w:spacing w:line="480" w:lineRule="exact"/>
        <w:ind w:firstLine="480"/>
        <w:rPr>
          <w:rFonts w:hint="eastAsia"/>
        </w:rPr>
      </w:pPr>
      <w:r>
        <w:rPr>
          <w:rFonts w:hint="eastAsia"/>
          <w:lang w:eastAsia="zh-CN"/>
        </w:rPr>
        <w:t>高中生升学规划测评系统</w:t>
      </w:r>
      <w:r>
        <w:rPr>
          <w:rFonts w:hint="eastAsia"/>
        </w:rPr>
        <w:t>学科</w:t>
      </w:r>
      <w:r>
        <w:rPr>
          <w:rFonts w:hint="eastAsia"/>
          <w:lang w:eastAsia="zh-CN"/>
        </w:rPr>
        <w:t>选择测评</w:t>
      </w:r>
      <w:r>
        <w:rPr>
          <w:rFonts w:hint="eastAsia"/>
        </w:rPr>
        <w:t>，是综合评估高中生学科</w:t>
      </w:r>
      <w:r>
        <w:rPr>
          <w:rFonts w:hint="eastAsia"/>
          <w:lang w:eastAsia="zh-CN"/>
        </w:rPr>
        <w:t>选择</w:t>
      </w:r>
      <w:r>
        <w:rPr>
          <w:rFonts w:hint="eastAsia"/>
        </w:rPr>
        <w:t>的有效工具。测试的要素主要包含</w:t>
      </w:r>
      <w:r>
        <w:rPr>
          <w:rFonts w:hint="eastAsia"/>
          <w:lang w:eastAsia="zh-CN"/>
        </w:rPr>
        <w:t>学习能力</w:t>
      </w:r>
      <w:r>
        <w:rPr>
          <w:rFonts w:hint="eastAsia"/>
        </w:rPr>
        <w:t>、学科兴趣</w:t>
      </w:r>
      <w:r>
        <w:rPr>
          <w:rFonts w:hint="eastAsia"/>
          <w:lang w:eastAsia="zh-CN"/>
        </w:rPr>
        <w:t>，结合学科成绩，</w:t>
      </w:r>
      <w:r>
        <w:rPr>
          <w:rFonts w:hint="eastAsia"/>
        </w:rPr>
        <w:t>通过专业的题目设计、严谨的解释分析，为学生在高中阶段的学科选择提供参考信息。高中阶段正确的学科选择，将为学生今后高考</w:t>
      </w:r>
      <w:r>
        <w:rPr>
          <w:rFonts w:hint="eastAsia"/>
          <w:lang w:eastAsia="zh-CN"/>
        </w:rPr>
        <w:t>后</w:t>
      </w:r>
      <w:r>
        <w:rPr>
          <w:rFonts w:hint="eastAsia"/>
        </w:rPr>
        <w:t>的专业选择和未来的职业发展奠定良好的基础。</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hint="eastAsia" w:ascii="黑体" w:hAnsi="黑体" w:eastAsia="黑体"/>
          <w:b/>
          <w:sz w:val="28"/>
          <w:szCs w:val="28"/>
        </w:rPr>
        <w:id w:val="147467320"/>
        <w:docPartObj>
          <w:docPartGallery w:val="Table of Contents"/>
          <w:docPartUnique/>
        </w:docPartObj>
      </w:sdtPr>
      <w:sdtEndPr>
        <w:rPr>
          <w:rFonts w:hint="eastAsia" w:ascii="黑体" w:hAnsi="黑体" w:eastAsia="黑体"/>
          <w:b/>
          <w:sz w:val="20"/>
          <w:szCs w:val="20"/>
        </w:rPr>
      </w:sdtEndPr>
      <w:sdtContent>
        <w:p>
          <w:pPr>
            <w:spacing w:line="440" w:lineRule="exact"/>
            <w:jc w:val="center"/>
            <w:rPr>
              <w:rFonts w:hint="eastAsia" w:ascii="黑体" w:hAnsi="黑体" w:eastAsia="黑体"/>
              <w:b/>
              <w:sz w:val="28"/>
              <w:szCs w:val="28"/>
            </w:rPr>
          </w:pPr>
          <w:r>
            <w:rPr>
              <w:rFonts w:hint="eastAsia" w:ascii="黑体" w:hAnsi="黑体" w:eastAsia="黑体"/>
              <w:b/>
              <w:sz w:val="28"/>
              <w:szCs w:val="28"/>
            </w:rPr>
            <w:t>目</w:t>
          </w:r>
          <w:r>
            <w:rPr>
              <w:rFonts w:hint="eastAsia" w:ascii="黑体" w:hAnsi="黑体" w:eastAsia="黑体"/>
              <w:b/>
              <w:sz w:val="28"/>
              <w:szCs w:val="28"/>
              <w:lang w:val="en-US" w:eastAsia="zh-CN"/>
            </w:rPr>
            <w:t xml:space="preserve">  </w:t>
          </w:r>
          <w:r>
            <w:rPr>
              <w:rFonts w:hint="eastAsia" w:ascii="黑体" w:hAnsi="黑体" w:eastAsia="黑体"/>
              <w:b/>
              <w:sz w:val="28"/>
              <w:szCs w:val="28"/>
            </w:rPr>
            <w:t>录</w:t>
          </w:r>
        </w:p>
        <w:p>
          <w:pPr>
            <w:pStyle w:val="4"/>
            <w:tabs>
              <w:tab w:val="right" w:leader="dot" w:pos="8290"/>
            </w:tabs>
            <w:spacing w:line="440" w:lineRule="exact"/>
            <w:rPr>
              <w:rFonts w:ascii="Times New Roman" w:hAnsi="Times New Roman" w:cs="Times New Roman"/>
              <w:sz w:val="21"/>
            </w:rPr>
          </w:pPr>
          <w:r>
            <w:rPr>
              <w:rFonts w:ascii="Times New Roman" w:hAnsi="Times New Roman" w:cs="Times New Roman"/>
              <w:sz w:val="21"/>
            </w:rPr>
            <w:fldChar w:fldCharType="begin"/>
          </w:r>
          <w:r>
            <w:rPr>
              <w:rFonts w:ascii="Times New Roman" w:hAnsi="Times New Roman" w:cs="Times New Roman"/>
              <w:sz w:val="21"/>
            </w:rPr>
            <w:instrText xml:space="preserve"> HYPERLINK \l _Toc4129 </w:instrText>
          </w:r>
          <w:r>
            <w:rPr>
              <w:rFonts w:ascii="Times New Roman" w:hAnsi="Times New Roman" w:cs="Times New Roman"/>
              <w:sz w:val="21"/>
            </w:rPr>
            <w:fldChar w:fldCharType="separate"/>
          </w:r>
          <w:sdt>
            <w:sdtPr>
              <w:rPr>
                <w:rFonts w:ascii="Times New Roman" w:hAnsi="Times New Roman" w:cs="Times New Roman"/>
                <w:sz w:val="21"/>
                <w:lang w:val="en-US" w:eastAsia="zh-CN"/>
              </w:rPr>
              <w:id w:val="147467320"/>
              <w:placeholder>
                <w:docPart w:val="{0cb41f13-bcc1-4e31-82ce-a3d4aee3a6f7}"/>
              </w:placeholder>
            </w:sdtPr>
            <w:sdtEndPr>
              <w:rPr>
                <w:rFonts w:ascii="Times New Roman" w:hAnsi="Times New Roman" w:cs="Times New Roman"/>
                <w:sz w:val="21"/>
                <w:lang w:val="en-US" w:eastAsia="zh-CN"/>
              </w:rPr>
            </w:sdtEndPr>
            <w:sdtContent>
              <w:r>
                <w:rPr>
                  <w:rFonts w:hint="eastAsia" w:ascii="Times New Roman" w:hAnsi="Times New Roman" w:cs="Times New Roman"/>
                  <w:sz w:val="21"/>
                </w:rPr>
                <w:t>第一部分 学习能力评估</w:t>
              </w:r>
            </w:sdtContent>
          </w:sdt>
          <w:r>
            <w:rPr>
              <w:rFonts w:ascii="Times New Roman" w:hAnsi="Times New Roman" w:cs="Times New Roman"/>
              <w:sz w:val="21"/>
            </w:rPr>
            <w:tab/>
          </w:r>
          <w:r>
            <w:rPr>
              <w:rFonts w:ascii="Times New Roman" w:hAnsi="Times New Roman" w:cs="Times New Roman"/>
              <w:sz w:val="21"/>
            </w:rPr>
            <w:t>3</w:t>
          </w:r>
          <w:r>
            <w:rPr>
              <w:rFonts w:ascii="Times New Roman" w:hAnsi="Times New Roman" w:cs="Times New Roman"/>
              <w:sz w:val="21"/>
            </w:rPr>
            <w:fldChar w:fldCharType="end"/>
          </w:r>
        </w:p>
        <w:p>
          <w:pPr>
            <w:pStyle w:val="4"/>
            <w:tabs>
              <w:tab w:val="right" w:leader="dot" w:pos="8290"/>
            </w:tabs>
            <w:spacing w:line="440" w:lineRule="exact"/>
            <w:rPr>
              <w:rFonts w:ascii="Times New Roman" w:hAnsi="Times New Roman" w:cs="Times New Roman"/>
              <w:sz w:val="21"/>
            </w:rPr>
          </w:pPr>
          <w:r>
            <w:rPr>
              <w:rFonts w:ascii="Times New Roman" w:hAnsi="Times New Roman" w:cs="Times New Roman"/>
              <w:sz w:val="21"/>
            </w:rPr>
            <w:fldChar w:fldCharType="begin"/>
          </w:r>
          <w:r>
            <w:rPr>
              <w:rFonts w:ascii="Times New Roman" w:hAnsi="Times New Roman" w:cs="Times New Roman"/>
              <w:sz w:val="21"/>
            </w:rPr>
            <w:instrText xml:space="preserve"> HYPERLINK \l _Toc21016 </w:instrText>
          </w:r>
          <w:r>
            <w:rPr>
              <w:rFonts w:ascii="Times New Roman" w:hAnsi="Times New Roman" w:cs="Times New Roman"/>
              <w:sz w:val="21"/>
            </w:rPr>
            <w:fldChar w:fldCharType="separate"/>
          </w:r>
          <w:sdt>
            <w:sdtPr>
              <w:rPr>
                <w:rFonts w:ascii="Times New Roman" w:hAnsi="Times New Roman" w:cs="Times New Roman"/>
                <w:sz w:val="21"/>
                <w:lang w:val="en-US" w:eastAsia="zh-CN"/>
              </w:rPr>
              <w:id w:val="147467320"/>
              <w:placeholder>
                <w:docPart w:val="{6beaa397-5df3-4a8a-9c08-00f06b029b47}"/>
              </w:placeholder>
            </w:sdtPr>
            <w:sdtEndPr>
              <w:rPr>
                <w:rFonts w:ascii="Times New Roman" w:hAnsi="Times New Roman" w:cs="Times New Roman"/>
                <w:sz w:val="21"/>
                <w:lang w:val="en-US" w:eastAsia="zh-CN"/>
              </w:rPr>
            </w:sdtEndPr>
            <w:sdtContent>
              <w:r>
                <w:rPr>
                  <w:rFonts w:hint="eastAsia" w:ascii="Times New Roman" w:hAnsi="Times New Roman" w:cs="Times New Roman"/>
                  <w:sz w:val="21"/>
                  <w:lang w:val="en-US" w:eastAsia="zh-CN"/>
                </w:rPr>
                <w:t xml:space="preserve">  </w:t>
              </w:r>
              <w:r>
                <w:rPr>
                  <w:rFonts w:hint="eastAsia" w:ascii="Times New Roman" w:hAnsi="Times New Roman" w:cs="Times New Roman"/>
                  <w:sz w:val="21"/>
                </w:rPr>
                <w:t>1.1学习能力</w:t>
              </w:r>
              <w:r>
                <w:rPr>
                  <w:rFonts w:ascii="Times New Roman" w:hAnsi="Times New Roman" w:cs="Times New Roman"/>
                  <w:sz w:val="21"/>
                </w:rPr>
                <w:t>评估结果</w:t>
              </w:r>
            </w:sdtContent>
          </w:sdt>
          <w:r>
            <w:rPr>
              <w:rFonts w:ascii="Times New Roman" w:hAnsi="Times New Roman" w:cs="Times New Roman"/>
              <w:sz w:val="21"/>
            </w:rPr>
            <w:tab/>
          </w:r>
          <w:r>
            <w:rPr>
              <w:rFonts w:ascii="Times New Roman" w:hAnsi="Times New Roman" w:cs="Times New Roman"/>
              <w:sz w:val="21"/>
            </w:rPr>
            <w:t>4</w:t>
          </w:r>
          <w:r>
            <w:rPr>
              <w:rFonts w:ascii="Times New Roman" w:hAnsi="Times New Roman" w:cs="Times New Roman"/>
              <w:sz w:val="21"/>
            </w:rPr>
            <w:fldChar w:fldCharType="end"/>
          </w:r>
        </w:p>
        <w:p>
          <w:pPr>
            <w:pStyle w:val="4"/>
            <w:tabs>
              <w:tab w:val="right" w:leader="dot" w:pos="8290"/>
            </w:tabs>
            <w:spacing w:line="440" w:lineRule="exact"/>
            <w:rPr>
              <w:rFonts w:ascii="Times New Roman" w:hAnsi="Times New Roman" w:cs="Times New Roman"/>
              <w:sz w:val="21"/>
            </w:rPr>
          </w:pPr>
          <w:r>
            <w:rPr>
              <w:rFonts w:ascii="Times New Roman" w:hAnsi="Times New Roman" w:cs="Times New Roman"/>
              <w:sz w:val="21"/>
            </w:rPr>
            <w:fldChar w:fldCharType="begin"/>
          </w:r>
          <w:r>
            <w:rPr>
              <w:rFonts w:ascii="Times New Roman" w:hAnsi="Times New Roman" w:cs="Times New Roman"/>
              <w:sz w:val="21"/>
            </w:rPr>
            <w:instrText xml:space="preserve"> HYPERLINK \l _Toc2583 </w:instrText>
          </w:r>
          <w:r>
            <w:rPr>
              <w:rFonts w:ascii="Times New Roman" w:hAnsi="Times New Roman" w:cs="Times New Roman"/>
              <w:sz w:val="21"/>
            </w:rPr>
            <w:fldChar w:fldCharType="separate"/>
          </w:r>
          <w:sdt>
            <w:sdtPr>
              <w:rPr>
                <w:rFonts w:ascii="Times New Roman" w:hAnsi="Times New Roman" w:cs="Times New Roman"/>
                <w:sz w:val="21"/>
                <w:lang w:val="en-US" w:eastAsia="zh-CN"/>
              </w:rPr>
              <w:id w:val="147467320"/>
              <w:placeholder>
                <w:docPart w:val="{b7ef00ec-bbb3-47c5-93aa-13b7c4e5458b}"/>
              </w:placeholder>
            </w:sdtPr>
            <w:sdtEndPr>
              <w:rPr>
                <w:rFonts w:ascii="Times New Roman" w:hAnsi="Times New Roman" w:cs="Times New Roman"/>
                <w:sz w:val="21"/>
                <w:lang w:val="en-US" w:eastAsia="zh-CN"/>
              </w:rPr>
            </w:sdtEndPr>
            <w:sdtContent>
              <w:r>
                <w:rPr>
                  <w:rFonts w:hint="eastAsia" w:ascii="Times New Roman" w:hAnsi="Times New Roman" w:cs="Times New Roman"/>
                  <w:sz w:val="21"/>
                  <w:lang w:val="en-US" w:eastAsia="zh-CN"/>
                </w:rPr>
                <w:t xml:space="preserve">  </w:t>
              </w:r>
              <w:r>
                <w:rPr>
                  <w:rFonts w:hint="eastAsia" w:ascii="Times New Roman" w:hAnsi="Times New Roman" w:cs="Times New Roman"/>
                  <w:sz w:val="21"/>
                </w:rPr>
                <w:t>1.2学科对应核心学习能力分析</w:t>
              </w:r>
            </w:sdtContent>
          </w:sdt>
          <w:r>
            <w:rPr>
              <w:rFonts w:ascii="Times New Roman" w:hAnsi="Times New Roman" w:cs="Times New Roman"/>
              <w:sz w:val="21"/>
            </w:rPr>
            <w:tab/>
          </w:r>
          <w:r>
            <w:rPr>
              <w:rFonts w:ascii="Times New Roman" w:hAnsi="Times New Roman" w:cs="Times New Roman"/>
              <w:sz w:val="21"/>
            </w:rPr>
            <w:t>5</w:t>
          </w:r>
          <w:r>
            <w:rPr>
              <w:rFonts w:ascii="Times New Roman" w:hAnsi="Times New Roman" w:cs="Times New Roman"/>
              <w:sz w:val="21"/>
            </w:rPr>
            <w:fldChar w:fldCharType="end"/>
          </w:r>
        </w:p>
        <w:p>
          <w:pPr>
            <w:pStyle w:val="4"/>
            <w:tabs>
              <w:tab w:val="right" w:leader="dot" w:pos="8290"/>
            </w:tabs>
            <w:spacing w:line="440" w:lineRule="exact"/>
            <w:ind w:firstLine="210" w:firstLineChars="100"/>
            <w:rPr>
              <w:rFonts w:ascii="Times New Roman" w:hAnsi="Times New Roman" w:cs="Times New Roman"/>
              <w:sz w:val="21"/>
            </w:rPr>
          </w:pPr>
          <w:r>
            <w:rPr>
              <w:rFonts w:ascii="Times New Roman" w:hAnsi="Times New Roman" w:cs="Times New Roman"/>
              <w:sz w:val="21"/>
            </w:rPr>
            <w:fldChar w:fldCharType="begin"/>
          </w:r>
          <w:r>
            <w:rPr>
              <w:rFonts w:ascii="Times New Roman" w:hAnsi="Times New Roman" w:cs="Times New Roman"/>
              <w:sz w:val="21"/>
            </w:rPr>
            <w:instrText xml:space="preserve"> HYPERLINK \l _Toc10487 </w:instrText>
          </w:r>
          <w:r>
            <w:rPr>
              <w:rFonts w:ascii="Times New Roman" w:hAnsi="Times New Roman" w:cs="Times New Roman"/>
              <w:sz w:val="21"/>
            </w:rPr>
            <w:fldChar w:fldCharType="separate"/>
          </w:r>
          <w:sdt>
            <w:sdtPr>
              <w:rPr>
                <w:rFonts w:ascii="Times New Roman" w:hAnsi="Times New Roman" w:cs="Times New Roman"/>
                <w:sz w:val="21"/>
                <w:lang w:val="en-US" w:eastAsia="zh-CN"/>
              </w:rPr>
              <w:id w:val="147467320"/>
              <w:placeholder>
                <w:docPart w:val="{3ae00993-ae88-49c0-a9a0-83b694b3a9bf}"/>
              </w:placeholder>
            </w:sdtPr>
            <w:sdtEndPr>
              <w:rPr>
                <w:rFonts w:ascii="Times New Roman" w:hAnsi="Times New Roman" w:cs="Times New Roman"/>
                <w:sz w:val="21"/>
                <w:lang w:val="en-US" w:eastAsia="zh-CN"/>
              </w:rPr>
            </w:sdtEndPr>
            <w:sdtContent>
              <w:r>
                <w:rPr>
                  <w:rFonts w:hint="eastAsia" w:ascii="Times New Roman" w:hAnsi="Times New Roman" w:cs="Times New Roman"/>
                  <w:sz w:val="21"/>
                </w:rPr>
                <w:t>1.3学习能力与学科匹配度评估结果</w:t>
              </w:r>
            </w:sdtContent>
          </w:sdt>
          <w:r>
            <w:rPr>
              <w:rFonts w:ascii="Times New Roman" w:hAnsi="Times New Roman" w:cs="Times New Roman"/>
              <w:sz w:val="21"/>
            </w:rPr>
            <w:tab/>
          </w:r>
          <w:r>
            <w:rPr>
              <w:rFonts w:ascii="Times New Roman" w:hAnsi="Times New Roman" w:cs="Times New Roman"/>
              <w:sz w:val="21"/>
            </w:rPr>
            <w:t>13</w:t>
          </w:r>
          <w:r>
            <w:rPr>
              <w:rFonts w:ascii="Times New Roman" w:hAnsi="Times New Roman" w:cs="Times New Roman"/>
              <w:sz w:val="21"/>
            </w:rPr>
            <w:fldChar w:fldCharType="end"/>
          </w:r>
        </w:p>
        <w:p>
          <w:pPr>
            <w:pStyle w:val="4"/>
            <w:tabs>
              <w:tab w:val="right" w:leader="dot" w:pos="8290"/>
            </w:tabs>
            <w:spacing w:line="440" w:lineRule="exact"/>
            <w:rPr>
              <w:rFonts w:ascii="Times New Roman" w:hAnsi="Times New Roman" w:cs="Times New Roman"/>
              <w:sz w:val="21"/>
            </w:rPr>
          </w:pPr>
          <w:r>
            <w:rPr>
              <w:rFonts w:ascii="Times New Roman" w:hAnsi="Times New Roman" w:cs="Times New Roman"/>
              <w:sz w:val="21"/>
            </w:rPr>
            <w:fldChar w:fldCharType="begin"/>
          </w:r>
          <w:r>
            <w:rPr>
              <w:rFonts w:ascii="Times New Roman" w:hAnsi="Times New Roman" w:cs="Times New Roman"/>
              <w:sz w:val="21"/>
            </w:rPr>
            <w:instrText xml:space="preserve"> HYPERLINK \l _Toc31921 </w:instrText>
          </w:r>
          <w:r>
            <w:rPr>
              <w:rFonts w:ascii="Times New Roman" w:hAnsi="Times New Roman" w:cs="Times New Roman"/>
              <w:sz w:val="21"/>
            </w:rPr>
            <w:fldChar w:fldCharType="separate"/>
          </w:r>
          <w:sdt>
            <w:sdtPr>
              <w:rPr>
                <w:rFonts w:ascii="Times New Roman" w:hAnsi="Times New Roman" w:cs="Times New Roman"/>
                <w:sz w:val="21"/>
                <w:lang w:val="en-US" w:eastAsia="zh-CN"/>
              </w:rPr>
              <w:id w:val="147467320"/>
              <w:placeholder>
                <w:docPart w:val="{46227c31-af38-4c68-8e5f-09483de12afc}"/>
              </w:placeholder>
            </w:sdtPr>
            <w:sdtEndPr>
              <w:rPr>
                <w:rFonts w:ascii="Times New Roman" w:hAnsi="Times New Roman" w:cs="Times New Roman"/>
                <w:sz w:val="21"/>
                <w:lang w:val="en-US" w:eastAsia="zh-CN"/>
              </w:rPr>
            </w:sdtEndPr>
            <w:sdtContent>
              <w:r>
                <w:rPr>
                  <w:rFonts w:hint="eastAsia" w:ascii="Times New Roman" w:hAnsi="Times New Roman" w:cs="Times New Roman"/>
                  <w:sz w:val="21"/>
                </w:rPr>
                <w:t>第二部分 学科兴趣评估</w:t>
              </w:r>
            </w:sdtContent>
          </w:sdt>
          <w:r>
            <w:rPr>
              <w:rFonts w:ascii="Times New Roman" w:hAnsi="Times New Roman" w:cs="Times New Roman"/>
              <w:sz w:val="21"/>
            </w:rPr>
            <w:tab/>
          </w:r>
          <w:r>
            <w:rPr>
              <w:rFonts w:ascii="Times New Roman" w:hAnsi="Times New Roman" w:cs="Times New Roman"/>
              <w:sz w:val="21"/>
            </w:rPr>
            <w:t>14</w:t>
          </w:r>
          <w:r>
            <w:rPr>
              <w:rFonts w:ascii="Times New Roman" w:hAnsi="Times New Roman" w:cs="Times New Roman"/>
              <w:sz w:val="21"/>
            </w:rPr>
            <w:fldChar w:fldCharType="end"/>
          </w:r>
        </w:p>
        <w:p>
          <w:pPr>
            <w:pStyle w:val="4"/>
            <w:tabs>
              <w:tab w:val="right" w:leader="dot" w:pos="8290"/>
            </w:tabs>
            <w:spacing w:line="440" w:lineRule="exact"/>
            <w:rPr>
              <w:rFonts w:ascii="Times New Roman" w:hAnsi="Times New Roman" w:cs="Times New Roman"/>
              <w:sz w:val="21"/>
            </w:rPr>
          </w:pPr>
          <w:r>
            <w:rPr>
              <w:rFonts w:ascii="Times New Roman" w:hAnsi="Times New Roman" w:cs="Times New Roman"/>
              <w:sz w:val="21"/>
            </w:rPr>
            <w:fldChar w:fldCharType="begin"/>
          </w:r>
          <w:r>
            <w:rPr>
              <w:rFonts w:ascii="Times New Roman" w:hAnsi="Times New Roman" w:cs="Times New Roman"/>
              <w:sz w:val="21"/>
            </w:rPr>
            <w:instrText xml:space="preserve"> HYPERLINK \l _Toc8613 </w:instrText>
          </w:r>
          <w:r>
            <w:rPr>
              <w:rFonts w:ascii="Times New Roman" w:hAnsi="Times New Roman" w:cs="Times New Roman"/>
              <w:sz w:val="21"/>
            </w:rPr>
            <w:fldChar w:fldCharType="separate"/>
          </w:r>
          <w:sdt>
            <w:sdtPr>
              <w:rPr>
                <w:rFonts w:ascii="Times New Roman" w:hAnsi="Times New Roman" w:cs="Times New Roman"/>
                <w:sz w:val="21"/>
                <w:lang w:val="en-US" w:eastAsia="zh-CN"/>
              </w:rPr>
              <w:id w:val="147467320"/>
              <w:placeholder>
                <w:docPart w:val="{95ff1557-ce16-4fe7-be39-5bb653799ec1}"/>
              </w:placeholder>
            </w:sdtPr>
            <w:sdtEndPr>
              <w:rPr>
                <w:rFonts w:ascii="Times New Roman" w:hAnsi="Times New Roman" w:cs="Times New Roman"/>
                <w:sz w:val="21"/>
                <w:lang w:val="en-US" w:eastAsia="zh-CN"/>
              </w:rPr>
            </w:sdtEndPr>
            <w:sdtContent>
              <w:r>
                <w:rPr>
                  <w:rFonts w:hint="eastAsia" w:ascii="Times New Roman" w:hAnsi="Times New Roman" w:cs="Times New Roman"/>
                  <w:sz w:val="21"/>
                  <w:lang w:val="en-US" w:eastAsia="zh-CN"/>
                </w:rPr>
                <w:t xml:space="preserve">  </w:t>
              </w:r>
              <w:r>
                <w:rPr>
                  <w:rFonts w:hint="eastAsia" w:ascii="Times New Roman" w:hAnsi="Times New Roman" w:cs="Times New Roman"/>
                  <w:sz w:val="21"/>
                </w:rPr>
                <w:t>2.1学科兴趣评估结果</w:t>
              </w:r>
            </w:sdtContent>
          </w:sdt>
          <w:r>
            <w:rPr>
              <w:rFonts w:ascii="Times New Roman" w:hAnsi="Times New Roman" w:cs="Times New Roman"/>
              <w:sz w:val="21"/>
            </w:rPr>
            <w:tab/>
          </w:r>
          <w:r>
            <w:rPr>
              <w:rFonts w:ascii="Times New Roman" w:hAnsi="Times New Roman" w:cs="Times New Roman"/>
              <w:sz w:val="21"/>
            </w:rPr>
            <w:t>15</w:t>
          </w:r>
          <w:r>
            <w:rPr>
              <w:rFonts w:ascii="Times New Roman" w:hAnsi="Times New Roman" w:cs="Times New Roman"/>
              <w:sz w:val="21"/>
            </w:rPr>
            <w:fldChar w:fldCharType="end"/>
          </w:r>
        </w:p>
        <w:p>
          <w:pPr>
            <w:pStyle w:val="4"/>
            <w:tabs>
              <w:tab w:val="right" w:leader="dot" w:pos="8290"/>
            </w:tabs>
            <w:spacing w:line="440" w:lineRule="exact"/>
            <w:rPr>
              <w:rFonts w:ascii="Times New Roman" w:hAnsi="Times New Roman" w:cs="Times New Roman"/>
              <w:sz w:val="21"/>
            </w:rPr>
          </w:pPr>
          <w:r>
            <w:rPr>
              <w:rFonts w:ascii="Times New Roman" w:hAnsi="Times New Roman" w:cs="Times New Roman"/>
              <w:sz w:val="21"/>
            </w:rPr>
            <w:fldChar w:fldCharType="begin"/>
          </w:r>
          <w:r>
            <w:rPr>
              <w:rFonts w:ascii="Times New Roman" w:hAnsi="Times New Roman" w:cs="Times New Roman"/>
              <w:sz w:val="21"/>
            </w:rPr>
            <w:instrText xml:space="preserve"> HYPERLINK \l _Toc32471 </w:instrText>
          </w:r>
          <w:r>
            <w:rPr>
              <w:rFonts w:ascii="Times New Roman" w:hAnsi="Times New Roman" w:cs="Times New Roman"/>
              <w:sz w:val="21"/>
            </w:rPr>
            <w:fldChar w:fldCharType="separate"/>
          </w:r>
          <w:sdt>
            <w:sdtPr>
              <w:rPr>
                <w:rFonts w:ascii="Times New Roman" w:hAnsi="Times New Roman" w:cs="Times New Roman"/>
                <w:sz w:val="21"/>
                <w:lang w:val="en-US" w:eastAsia="zh-CN"/>
              </w:rPr>
              <w:id w:val="147467320"/>
              <w:placeholder>
                <w:docPart w:val="{6f3a6ab0-8f48-4e8d-b4b2-2f9df3e7c53a}"/>
              </w:placeholder>
            </w:sdtPr>
            <w:sdtEndPr>
              <w:rPr>
                <w:rFonts w:ascii="Times New Roman" w:hAnsi="Times New Roman" w:cs="Times New Roman"/>
                <w:sz w:val="21"/>
                <w:lang w:val="en-US" w:eastAsia="zh-CN"/>
              </w:rPr>
            </w:sdtEndPr>
            <w:sdtContent>
              <w:r>
                <w:rPr>
                  <w:rFonts w:hint="eastAsia" w:ascii="Times New Roman" w:hAnsi="Times New Roman" w:cs="Times New Roman"/>
                  <w:sz w:val="21"/>
                </w:rPr>
                <w:t>第三部分 学科成绩评估</w:t>
              </w:r>
            </w:sdtContent>
          </w:sdt>
          <w:r>
            <w:rPr>
              <w:rFonts w:ascii="Times New Roman" w:hAnsi="Times New Roman" w:cs="Times New Roman"/>
              <w:sz w:val="21"/>
            </w:rPr>
            <w:tab/>
          </w:r>
          <w:r>
            <w:rPr>
              <w:rFonts w:ascii="Times New Roman" w:hAnsi="Times New Roman" w:cs="Times New Roman"/>
              <w:sz w:val="21"/>
            </w:rPr>
            <w:t>16</w:t>
          </w:r>
          <w:r>
            <w:rPr>
              <w:rFonts w:ascii="Times New Roman" w:hAnsi="Times New Roman" w:cs="Times New Roman"/>
              <w:sz w:val="21"/>
            </w:rPr>
            <w:fldChar w:fldCharType="end"/>
          </w:r>
        </w:p>
        <w:p>
          <w:pPr>
            <w:pStyle w:val="4"/>
            <w:tabs>
              <w:tab w:val="right" w:leader="dot" w:pos="8290"/>
            </w:tabs>
            <w:spacing w:line="440" w:lineRule="exact"/>
            <w:rPr>
              <w:rFonts w:ascii="Times New Roman" w:hAnsi="Times New Roman" w:cs="Times New Roman"/>
              <w:sz w:val="21"/>
            </w:rPr>
          </w:pPr>
          <w:r>
            <w:rPr>
              <w:rFonts w:ascii="Times New Roman" w:hAnsi="Times New Roman" w:cs="Times New Roman"/>
              <w:sz w:val="21"/>
            </w:rPr>
            <w:fldChar w:fldCharType="begin"/>
          </w:r>
          <w:r>
            <w:rPr>
              <w:rFonts w:ascii="Times New Roman" w:hAnsi="Times New Roman" w:cs="Times New Roman"/>
              <w:sz w:val="21"/>
            </w:rPr>
            <w:instrText xml:space="preserve"> HYPERLINK \l _Toc15810 </w:instrText>
          </w:r>
          <w:r>
            <w:rPr>
              <w:rFonts w:ascii="Times New Roman" w:hAnsi="Times New Roman" w:cs="Times New Roman"/>
              <w:sz w:val="21"/>
            </w:rPr>
            <w:fldChar w:fldCharType="separate"/>
          </w:r>
          <w:sdt>
            <w:sdtPr>
              <w:rPr>
                <w:rFonts w:ascii="Times New Roman" w:hAnsi="Times New Roman" w:cs="Times New Roman"/>
                <w:sz w:val="21"/>
                <w:lang w:val="en-US" w:eastAsia="zh-CN"/>
              </w:rPr>
              <w:id w:val="147467320"/>
              <w:placeholder>
                <w:docPart w:val="{6ea0a376-88e2-477e-a685-fb8f35ec3529}"/>
              </w:placeholder>
            </w:sdtPr>
            <w:sdtEndPr>
              <w:rPr>
                <w:rFonts w:ascii="Times New Roman" w:hAnsi="Times New Roman" w:cs="Times New Roman"/>
                <w:sz w:val="21"/>
                <w:lang w:val="en-US" w:eastAsia="zh-CN"/>
              </w:rPr>
            </w:sdtEndPr>
            <w:sdtContent>
              <w:r>
                <w:rPr>
                  <w:rFonts w:hint="eastAsia" w:ascii="Times New Roman" w:hAnsi="Times New Roman" w:cs="Times New Roman"/>
                  <w:sz w:val="21"/>
                  <w:lang w:val="en-US" w:eastAsia="zh-CN"/>
                </w:rPr>
                <w:t xml:space="preserve">  </w:t>
              </w:r>
              <w:r>
                <w:rPr>
                  <w:rFonts w:hint="eastAsia" w:ascii="Times New Roman" w:hAnsi="Times New Roman" w:cs="Times New Roman"/>
                  <w:sz w:val="21"/>
                </w:rPr>
                <w:t>3.1学科成绩评估结果</w:t>
              </w:r>
            </w:sdtContent>
          </w:sdt>
          <w:r>
            <w:rPr>
              <w:rFonts w:ascii="Times New Roman" w:hAnsi="Times New Roman" w:cs="Times New Roman"/>
              <w:sz w:val="21"/>
            </w:rPr>
            <w:tab/>
          </w:r>
          <w:r>
            <w:rPr>
              <w:rFonts w:ascii="Times New Roman" w:hAnsi="Times New Roman" w:cs="Times New Roman"/>
              <w:sz w:val="21"/>
            </w:rPr>
            <w:t>16</w:t>
          </w:r>
          <w:r>
            <w:rPr>
              <w:rFonts w:ascii="Times New Roman" w:hAnsi="Times New Roman" w:cs="Times New Roman"/>
              <w:sz w:val="21"/>
            </w:rPr>
            <w:fldChar w:fldCharType="end"/>
          </w:r>
        </w:p>
        <w:p>
          <w:pPr>
            <w:pStyle w:val="4"/>
            <w:tabs>
              <w:tab w:val="right" w:leader="dot" w:pos="8290"/>
            </w:tabs>
            <w:spacing w:line="440" w:lineRule="exact"/>
            <w:rPr>
              <w:rFonts w:ascii="Times New Roman" w:hAnsi="Times New Roman" w:cs="Times New Roman"/>
              <w:sz w:val="21"/>
            </w:rPr>
          </w:pPr>
          <w:r>
            <w:rPr>
              <w:rFonts w:ascii="Times New Roman" w:hAnsi="Times New Roman" w:cs="Times New Roman"/>
              <w:sz w:val="21"/>
            </w:rPr>
            <w:fldChar w:fldCharType="begin"/>
          </w:r>
          <w:r>
            <w:rPr>
              <w:rFonts w:ascii="Times New Roman" w:hAnsi="Times New Roman" w:cs="Times New Roman"/>
              <w:sz w:val="21"/>
            </w:rPr>
            <w:instrText xml:space="preserve"> HYPERLINK \l _Toc3433 </w:instrText>
          </w:r>
          <w:r>
            <w:rPr>
              <w:rFonts w:ascii="Times New Roman" w:hAnsi="Times New Roman" w:cs="Times New Roman"/>
              <w:sz w:val="21"/>
            </w:rPr>
            <w:fldChar w:fldCharType="separate"/>
          </w:r>
          <w:sdt>
            <w:sdtPr>
              <w:rPr>
                <w:rFonts w:ascii="Times New Roman" w:hAnsi="Times New Roman" w:cs="Times New Roman"/>
                <w:sz w:val="21"/>
                <w:lang w:val="en-US" w:eastAsia="zh-CN"/>
              </w:rPr>
              <w:id w:val="147467320"/>
              <w:placeholder>
                <w:docPart w:val="{d3d99c7e-2e43-4577-9c77-aea50e491e14}"/>
              </w:placeholder>
            </w:sdtPr>
            <w:sdtEndPr>
              <w:rPr>
                <w:rFonts w:ascii="Times New Roman" w:hAnsi="Times New Roman" w:cs="Times New Roman"/>
                <w:sz w:val="21"/>
                <w:lang w:val="en-US" w:eastAsia="zh-CN"/>
              </w:rPr>
            </w:sdtEndPr>
            <w:sdtContent>
              <w:r>
                <w:rPr>
                  <w:rFonts w:hint="eastAsia" w:ascii="Times New Roman" w:hAnsi="Times New Roman" w:cs="Times New Roman"/>
                  <w:sz w:val="21"/>
                </w:rPr>
                <w:t>第四部分 学科选择综合评估</w:t>
              </w:r>
            </w:sdtContent>
          </w:sdt>
          <w:r>
            <w:rPr>
              <w:rFonts w:ascii="Times New Roman" w:hAnsi="Times New Roman" w:cs="Times New Roman"/>
              <w:sz w:val="21"/>
            </w:rPr>
            <w:tab/>
          </w:r>
          <w:r>
            <w:rPr>
              <w:rFonts w:ascii="Times New Roman" w:hAnsi="Times New Roman" w:cs="Times New Roman"/>
              <w:sz w:val="21"/>
            </w:rPr>
            <w:t>17</w:t>
          </w:r>
          <w:r>
            <w:rPr>
              <w:rFonts w:ascii="Times New Roman" w:hAnsi="Times New Roman" w:cs="Times New Roman"/>
              <w:sz w:val="21"/>
            </w:rPr>
            <w:fldChar w:fldCharType="end"/>
          </w:r>
        </w:p>
        <w:p>
          <w:pPr>
            <w:pStyle w:val="4"/>
            <w:tabs>
              <w:tab w:val="right" w:leader="dot" w:pos="8290"/>
            </w:tabs>
            <w:spacing w:line="440" w:lineRule="exact"/>
            <w:rPr>
              <w:rFonts w:ascii="Times New Roman" w:hAnsi="Times New Roman" w:cs="Times New Roman"/>
              <w:sz w:val="21"/>
            </w:rPr>
          </w:pPr>
          <w:r>
            <w:rPr>
              <w:rFonts w:ascii="Times New Roman" w:hAnsi="Times New Roman" w:cs="Times New Roman"/>
              <w:sz w:val="21"/>
            </w:rPr>
            <w:fldChar w:fldCharType="begin"/>
          </w:r>
          <w:r>
            <w:rPr>
              <w:rFonts w:ascii="Times New Roman" w:hAnsi="Times New Roman" w:cs="Times New Roman"/>
              <w:sz w:val="21"/>
            </w:rPr>
            <w:instrText xml:space="preserve"> HYPERLINK \l _Toc2417 </w:instrText>
          </w:r>
          <w:r>
            <w:rPr>
              <w:rFonts w:ascii="Times New Roman" w:hAnsi="Times New Roman" w:cs="Times New Roman"/>
              <w:sz w:val="21"/>
            </w:rPr>
            <w:fldChar w:fldCharType="separate"/>
          </w:r>
          <w:sdt>
            <w:sdtPr>
              <w:rPr>
                <w:rFonts w:ascii="Times New Roman" w:hAnsi="Times New Roman" w:cs="Times New Roman"/>
                <w:sz w:val="21"/>
                <w:lang w:val="en-US" w:eastAsia="zh-CN"/>
              </w:rPr>
              <w:id w:val="147467320"/>
              <w:placeholder>
                <w:docPart w:val="{c0169ce3-6103-462e-a3fa-48586ea557d5}"/>
              </w:placeholder>
            </w:sdtPr>
            <w:sdtEndPr>
              <w:rPr>
                <w:rFonts w:ascii="Times New Roman" w:hAnsi="Times New Roman" w:cs="Times New Roman"/>
                <w:sz w:val="21"/>
                <w:lang w:val="en-US" w:eastAsia="zh-CN"/>
              </w:rPr>
            </w:sdtEndPr>
            <w:sdtContent>
              <w:r>
                <w:rPr>
                  <w:rFonts w:hint="eastAsia" w:ascii="Times New Roman" w:hAnsi="Times New Roman" w:cs="Times New Roman"/>
                  <w:sz w:val="21"/>
                  <w:lang w:val="en-US" w:eastAsia="zh-CN"/>
                </w:rPr>
                <w:t xml:space="preserve">  </w:t>
              </w:r>
              <w:r>
                <w:rPr>
                  <w:rFonts w:hint="eastAsia" w:ascii="Times New Roman" w:hAnsi="Times New Roman" w:cs="Times New Roman"/>
                  <w:sz w:val="21"/>
                </w:rPr>
                <w:t>4.1学科选择</w:t>
              </w:r>
              <w:r>
                <w:rPr>
                  <w:rFonts w:hint="eastAsia" w:ascii="Times New Roman" w:hAnsi="Times New Roman" w:cs="Times New Roman"/>
                  <w:sz w:val="21"/>
                  <w:lang w:eastAsia="zh-CN"/>
                </w:rPr>
                <w:t>评估结果</w:t>
              </w:r>
            </w:sdtContent>
          </w:sdt>
          <w:r>
            <w:rPr>
              <w:rFonts w:ascii="Times New Roman" w:hAnsi="Times New Roman" w:cs="Times New Roman"/>
              <w:sz w:val="21"/>
            </w:rPr>
            <w:tab/>
          </w:r>
          <w:r>
            <w:rPr>
              <w:rFonts w:ascii="Times New Roman" w:hAnsi="Times New Roman" w:cs="Times New Roman"/>
              <w:sz w:val="21"/>
            </w:rPr>
            <w:t>18</w:t>
          </w:r>
          <w:r>
            <w:rPr>
              <w:rFonts w:ascii="Times New Roman" w:hAnsi="Times New Roman" w:cs="Times New Roman"/>
              <w:sz w:val="21"/>
            </w:rPr>
            <w:fldChar w:fldCharType="end"/>
          </w:r>
        </w:p>
        <w:p>
          <w:pPr>
            <w:pStyle w:val="4"/>
            <w:tabs>
              <w:tab w:val="right" w:leader="dot" w:pos="8290"/>
            </w:tabs>
            <w:spacing w:line="440" w:lineRule="exact"/>
          </w:pPr>
          <w:r>
            <w:rPr>
              <w:rFonts w:ascii="Times New Roman" w:hAnsi="Times New Roman" w:cs="Times New Roman"/>
              <w:sz w:val="21"/>
            </w:rPr>
            <w:fldChar w:fldCharType="begin"/>
          </w:r>
          <w:r>
            <w:rPr>
              <w:rFonts w:ascii="Times New Roman" w:hAnsi="Times New Roman" w:cs="Times New Roman"/>
              <w:sz w:val="21"/>
            </w:rPr>
            <w:instrText xml:space="preserve"> HYPERLINK \l _Toc25553 </w:instrText>
          </w:r>
          <w:r>
            <w:rPr>
              <w:rFonts w:ascii="Times New Roman" w:hAnsi="Times New Roman" w:cs="Times New Roman"/>
              <w:sz w:val="21"/>
            </w:rPr>
            <w:fldChar w:fldCharType="separate"/>
          </w:r>
          <w:sdt>
            <w:sdtPr>
              <w:rPr>
                <w:rFonts w:ascii="Times New Roman" w:hAnsi="Times New Roman" w:cs="Times New Roman"/>
                <w:sz w:val="21"/>
                <w:lang w:val="en-US" w:eastAsia="zh-CN"/>
              </w:rPr>
              <w:id w:val="147467320"/>
              <w:placeholder>
                <w:docPart w:val="{2ba32d12-89e5-40f2-8f9a-66b0b07f1003}"/>
              </w:placeholder>
            </w:sdtPr>
            <w:sdtEndPr>
              <w:rPr>
                <w:rFonts w:ascii="Times New Roman" w:hAnsi="Times New Roman" w:cs="Times New Roman"/>
                <w:sz w:val="21"/>
                <w:lang w:val="en-US" w:eastAsia="zh-CN"/>
              </w:rPr>
            </w:sdtEndPr>
            <w:sdtContent>
              <w:r>
                <w:rPr>
                  <w:rFonts w:hint="eastAsia" w:ascii="Times New Roman" w:hAnsi="Times New Roman" w:cs="Times New Roman"/>
                  <w:sz w:val="21"/>
                  <w:lang w:val="en-US" w:eastAsia="zh-CN"/>
                </w:rPr>
                <w:t xml:space="preserve">  </w:t>
              </w:r>
              <w:r>
                <w:rPr>
                  <w:rFonts w:hint="eastAsia" w:ascii="Times New Roman" w:hAnsi="Times New Roman" w:cs="Times New Roman"/>
                  <w:sz w:val="21"/>
                </w:rPr>
                <w:t>4.2最佳学科选择推荐</w:t>
              </w:r>
            </w:sdtContent>
          </w:sdt>
          <w:r>
            <w:rPr>
              <w:rFonts w:ascii="Times New Roman" w:hAnsi="Times New Roman" w:cs="Times New Roman"/>
              <w:sz w:val="21"/>
            </w:rPr>
            <w:tab/>
          </w:r>
          <w:r>
            <w:rPr>
              <w:rFonts w:ascii="Times New Roman" w:hAnsi="Times New Roman" w:cs="Times New Roman"/>
              <w:sz w:val="21"/>
            </w:rPr>
            <w:t>19</w:t>
          </w:r>
          <w:r>
            <w:rPr>
              <w:rFonts w:ascii="Times New Roman" w:hAnsi="Times New Roman" w:cs="Times New Roman"/>
              <w:sz w:val="21"/>
            </w:rPr>
            <w:fldChar w:fldCharType="end"/>
          </w:r>
        </w:p>
      </w:sdtContent>
    </w:sdt>
    <w:p>
      <w:pPr>
        <w:pStyle w:val="11"/>
        <w:numPr>
          <w:ilvl w:val="0"/>
          <w:numId w:val="0"/>
        </w:numPr>
        <w:spacing w:after="156" w:afterLines="50"/>
        <w:ind w:leftChars="0"/>
        <w:rPr>
          <w:rFonts w:hint="eastAsia" w:ascii="黑体" w:hAnsi="黑体" w:eastAsia="黑体"/>
          <w:sz w:val="32"/>
          <w:szCs w:val="32"/>
        </w:rPr>
      </w:pPr>
    </w:p>
    <w:p>
      <w:pPr>
        <w:pStyle w:val="11"/>
        <w:numPr>
          <w:ilvl w:val="0"/>
          <w:numId w:val="0"/>
        </w:numPr>
        <w:spacing w:after="156" w:afterLines="50"/>
        <w:ind w:leftChars="0"/>
        <w:rPr>
          <w:rFonts w:hint="eastAsia" w:ascii="黑体" w:hAnsi="黑体" w:eastAsia="黑体"/>
          <w:sz w:val="32"/>
          <w:szCs w:val="32"/>
        </w:rPr>
      </w:pPr>
    </w:p>
    <w:p>
      <w:pPr>
        <w:pStyle w:val="11"/>
        <w:numPr>
          <w:ilvl w:val="0"/>
          <w:numId w:val="0"/>
        </w:numPr>
        <w:spacing w:after="156" w:afterLines="50"/>
        <w:ind w:leftChars="0"/>
        <w:rPr>
          <w:rFonts w:hint="eastAsia" w:ascii="黑体" w:hAnsi="黑体" w:eastAsia="黑体"/>
          <w:sz w:val="32"/>
          <w:szCs w:val="32"/>
        </w:rPr>
      </w:pPr>
    </w:p>
    <w:p>
      <w:pPr>
        <w:pStyle w:val="11"/>
        <w:numPr>
          <w:ilvl w:val="0"/>
          <w:numId w:val="0"/>
        </w:numPr>
        <w:spacing w:after="156" w:afterLines="50"/>
        <w:ind w:leftChars="0"/>
        <w:rPr>
          <w:rFonts w:hint="eastAsia" w:ascii="黑体" w:hAnsi="黑体" w:eastAsia="黑体"/>
          <w:sz w:val="32"/>
          <w:szCs w:val="32"/>
        </w:rPr>
      </w:pPr>
    </w:p>
    <w:p>
      <w:pPr>
        <w:pStyle w:val="11"/>
        <w:numPr>
          <w:ilvl w:val="0"/>
          <w:numId w:val="0"/>
        </w:numPr>
        <w:spacing w:after="156" w:afterLines="50"/>
        <w:ind w:leftChars="0"/>
        <w:rPr>
          <w:rFonts w:hint="eastAsia" w:ascii="黑体" w:hAnsi="黑体" w:eastAsia="黑体"/>
          <w:sz w:val="32"/>
          <w:szCs w:val="32"/>
        </w:rPr>
      </w:pPr>
    </w:p>
    <w:p>
      <w:pPr>
        <w:pStyle w:val="11"/>
        <w:numPr>
          <w:ilvl w:val="0"/>
          <w:numId w:val="0"/>
        </w:numPr>
        <w:spacing w:after="156" w:afterLines="50"/>
        <w:ind w:leftChars="0"/>
        <w:rPr>
          <w:rFonts w:hint="eastAsia" w:ascii="黑体" w:hAnsi="黑体" w:eastAsia="黑体"/>
          <w:sz w:val="32"/>
          <w:szCs w:val="32"/>
        </w:rPr>
      </w:pPr>
    </w:p>
    <w:p>
      <w:pPr>
        <w:pStyle w:val="11"/>
        <w:numPr>
          <w:ilvl w:val="0"/>
          <w:numId w:val="0"/>
        </w:numPr>
        <w:spacing w:after="156" w:afterLines="50"/>
        <w:ind w:leftChars="0"/>
        <w:rPr>
          <w:rFonts w:hint="eastAsia" w:ascii="黑体" w:hAnsi="黑体" w:eastAsia="黑体"/>
          <w:sz w:val="32"/>
          <w:szCs w:val="32"/>
        </w:rPr>
      </w:pPr>
    </w:p>
    <w:p>
      <w:pPr>
        <w:pStyle w:val="11"/>
        <w:numPr>
          <w:ilvl w:val="0"/>
          <w:numId w:val="0"/>
        </w:numPr>
        <w:spacing w:after="156" w:afterLines="50"/>
        <w:ind w:leftChars="0"/>
        <w:rPr>
          <w:rFonts w:hint="eastAsia" w:ascii="黑体" w:hAnsi="黑体" w:eastAsia="黑体"/>
          <w:sz w:val="32"/>
          <w:szCs w:val="32"/>
        </w:rPr>
      </w:pPr>
    </w:p>
    <w:p>
      <w:pPr>
        <w:pStyle w:val="11"/>
        <w:numPr>
          <w:ilvl w:val="0"/>
          <w:numId w:val="0"/>
        </w:numPr>
        <w:spacing w:after="156" w:afterLines="50"/>
        <w:ind w:leftChars="0"/>
        <w:rPr>
          <w:rFonts w:hint="eastAsia" w:ascii="黑体" w:hAnsi="黑体" w:eastAsia="黑体"/>
          <w:sz w:val="32"/>
          <w:szCs w:val="32"/>
        </w:rPr>
      </w:pPr>
    </w:p>
    <w:p>
      <w:pPr>
        <w:pStyle w:val="11"/>
        <w:numPr>
          <w:ilvl w:val="0"/>
          <w:numId w:val="0"/>
        </w:numPr>
        <w:spacing w:after="156" w:afterLines="50"/>
        <w:ind w:leftChars="0"/>
        <w:rPr>
          <w:rFonts w:hint="eastAsia" w:ascii="黑体" w:hAnsi="黑体" w:eastAsia="黑体"/>
          <w:sz w:val="32"/>
          <w:szCs w:val="32"/>
        </w:rPr>
      </w:pPr>
    </w:p>
    <w:p>
      <w:pPr>
        <w:pStyle w:val="11"/>
        <w:numPr>
          <w:ilvl w:val="0"/>
          <w:numId w:val="0"/>
        </w:numPr>
        <w:spacing w:after="156" w:afterLines="50"/>
        <w:ind w:leftChars="0"/>
        <w:rPr>
          <w:rFonts w:hint="eastAsia" w:ascii="黑体" w:hAnsi="黑体" w:eastAsia="黑体"/>
          <w:sz w:val="32"/>
          <w:szCs w:val="32"/>
        </w:rPr>
      </w:pPr>
    </w:p>
    <w:p>
      <w:pPr>
        <w:pStyle w:val="2"/>
        <w:rPr>
          <w:rFonts w:hint="eastAsia"/>
        </w:rPr>
      </w:pPr>
      <w:bookmarkStart w:id="0" w:name="_Toc26590"/>
      <w:bookmarkStart w:id="1" w:name="_Toc4129"/>
      <w:r>
        <w:rPr>
          <w:rFonts w:hint="eastAsia"/>
          <w:lang w:eastAsia="zh-CN"/>
        </w:rPr>
        <w:t>第一部</w:t>
      </w:r>
      <w:r>
        <w:rPr>
          <w:rFonts w:hint="eastAsia"/>
        </w:rPr>
        <w:t xml:space="preserve">分 </w:t>
      </w:r>
      <w:r>
        <w:rPr>
          <w:rFonts w:hint="eastAsia"/>
          <w:lang w:eastAsia="zh-CN"/>
        </w:rPr>
        <w:t>学习能力</w:t>
      </w:r>
      <w:r>
        <w:rPr>
          <w:rFonts w:hint="eastAsia"/>
        </w:rPr>
        <w:t>评估</w:t>
      </w:r>
      <w:bookmarkEnd w:id="0"/>
      <w:bookmarkEnd w:id="1"/>
    </w:p>
    <w:p>
      <w:pPr>
        <w:spacing w:line="480" w:lineRule="exact"/>
        <w:ind w:firstLine="480"/>
      </w:pPr>
      <w:r>
        <w:rPr>
          <w:rFonts w:hint="eastAsia"/>
        </w:rPr>
        <w:t>心理学者认为，能力是与活动联系起来的</w:t>
      </w:r>
      <w:r>
        <w:t>，</w:t>
      </w:r>
      <w:r>
        <w:rPr>
          <w:rFonts w:hint="eastAsia"/>
        </w:rPr>
        <w:t>是符合活动要求影响活动效果的个性心理特征的综合。</w:t>
      </w:r>
      <w:r>
        <w:rPr>
          <w:rFonts w:hint="eastAsia"/>
          <w:lang w:eastAsia="zh-CN"/>
        </w:rPr>
        <w:t>学习能力</w:t>
      </w:r>
      <w:r>
        <w:rPr>
          <w:rFonts w:hint="eastAsia"/>
        </w:rPr>
        <w:t>测评是通过一系列科学编排的测试内容，用心理测量的方法对与</w:t>
      </w:r>
      <w:r>
        <w:t>学习</w:t>
      </w:r>
      <w:r>
        <w:rPr>
          <w:rFonts w:hint="eastAsia"/>
        </w:rPr>
        <w:t>相关的</w:t>
      </w:r>
      <w:r>
        <w:rPr>
          <w:rFonts w:hint="eastAsia"/>
          <w:lang w:eastAsia="zh-CN"/>
        </w:rPr>
        <w:t>八</w:t>
      </w:r>
      <w:r>
        <w:rPr>
          <w:rFonts w:hint="eastAsia"/>
        </w:rPr>
        <w:t>种</w:t>
      </w:r>
      <w:r>
        <w:rPr>
          <w:rFonts w:hint="eastAsia"/>
          <w:lang w:eastAsia="zh-CN"/>
        </w:rPr>
        <w:t>学习</w:t>
      </w:r>
      <w:r>
        <w:rPr>
          <w:rFonts w:hint="eastAsia"/>
        </w:rPr>
        <w:t>能力（包括：信息加工能力、工作记忆能力、空间能力、表象能力、思维转换能力、逻辑推理能力、语言能力、数学能力）进行测试，通过</w:t>
      </w:r>
      <w:r>
        <w:t>与同类型群体平均能力</w:t>
      </w:r>
      <w:r>
        <w:rPr>
          <w:rFonts w:hint="eastAsia"/>
        </w:rPr>
        <w:t>水平</w:t>
      </w:r>
      <w:r>
        <w:t>对比来评估个体的</w:t>
      </w:r>
      <w:r>
        <w:rPr>
          <w:rFonts w:hint="eastAsia"/>
          <w:lang w:eastAsia="zh-CN"/>
        </w:rPr>
        <w:t>学习能力</w:t>
      </w:r>
      <w:r>
        <w:t>。</w:t>
      </w:r>
    </w:p>
    <w:p>
      <w:pPr>
        <w:spacing w:line="480" w:lineRule="exact"/>
        <w:ind w:firstLine="480"/>
        <w:rPr>
          <w:rFonts w:hint="eastAsia" w:eastAsiaTheme="minorEastAsia"/>
          <w:lang w:eastAsia="zh-CN"/>
        </w:rPr>
      </w:pPr>
      <w:r>
        <w:rPr>
          <w:rFonts w:hint="eastAsia"/>
          <w:lang w:eastAsia="zh-CN"/>
        </w:rPr>
        <w:t>对于个体而言，每个人在八项学习能力中都有高有低；对与学科而言，每个学科所需的学习能力都各有差别；通过学习能力测评，可以分析出测评者学习各个科目的适合程度。</w:t>
      </w:r>
    </w:p>
    <w:p>
      <w:pPr>
        <w:spacing w:line="480" w:lineRule="exact"/>
        <w:ind w:firstLine="480"/>
        <w:rPr>
          <w:rFonts w:hint="eastAsia"/>
          <w:lang w:val="en-US" w:eastAsia="zh-CN"/>
        </w:rPr>
      </w:pPr>
      <w:r>
        <w:rPr>
          <w:rFonts w:hint="eastAsia"/>
        </w:rPr>
        <w:t>下面</w:t>
      </w:r>
      <w:r>
        <w:t>内容将对</w:t>
      </w:r>
      <w:r>
        <w:rPr>
          <w:rFonts w:hint="eastAsia"/>
          <w:lang w:eastAsia="zh-CN"/>
        </w:rPr>
        <w:t>个体学习能力进行分析，各个学科所需核心学习能力进行解释，并根据测试者的学习能力测评结果，给出学习能力与学习科目的匹配度。</w:t>
      </w:r>
    </w:p>
    <w:p>
      <w:pPr>
        <w:spacing w:line="480" w:lineRule="exact"/>
        <w:ind w:firstLine="480"/>
        <w:rPr>
          <w:rFonts w:hint="eastAsia"/>
          <w:lang w:val="en-US" w:eastAsia="zh-CN"/>
        </w:rPr>
      </w:pPr>
    </w:p>
    <w:p>
      <w:pPr>
        <w:spacing w:line="480" w:lineRule="exact"/>
        <w:ind w:firstLine="480"/>
        <w:rPr>
          <w:rFonts w:hint="eastAsia"/>
          <w:lang w:val="en-US" w:eastAsia="zh-CN"/>
        </w:rPr>
      </w:pPr>
      <w:r>
        <w:drawing>
          <wp:anchor distT="0" distB="0" distL="114300" distR="114300" simplePos="0" relativeHeight="411234304" behindDoc="0" locked="0" layoutInCell="1" allowOverlap="1">
            <wp:simplePos x="0" y="0"/>
            <wp:positionH relativeFrom="column">
              <wp:posOffset>278765</wp:posOffset>
            </wp:positionH>
            <wp:positionV relativeFrom="paragraph">
              <wp:posOffset>168275</wp:posOffset>
            </wp:positionV>
            <wp:extent cx="4799330" cy="3649345"/>
            <wp:effectExtent l="4445" t="5080" r="15875" b="22225"/>
            <wp:wrapNone/>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spacing w:line="480" w:lineRule="exact"/>
        <w:ind w:firstLine="480"/>
        <w:rPr>
          <w:rFonts w:hint="eastAsia"/>
          <w:lang w:val="en-US" w:eastAsia="zh-CN"/>
        </w:rPr>
      </w:pPr>
    </w:p>
    <w:p>
      <w:pPr>
        <w:spacing w:line="480" w:lineRule="exact"/>
        <w:ind w:firstLine="480"/>
        <w:rPr>
          <w:rFonts w:hint="eastAsia"/>
          <w:lang w:val="en-US" w:eastAsia="zh-CN"/>
        </w:rPr>
      </w:pPr>
    </w:p>
    <w:p>
      <w:pPr>
        <w:spacing w:line="480" w:lineRule="exact"/>
        <w:ind w:firstLine="480"/>
        <w:rPr>
          <w:rFonts w:hint="eastAsia"/>
          <w:lang w:val="en-US" w:eastAsia="zh-CN"/>
        </w:rPr>
      </w:pPr>
    </w:p>
    <w:p>
      <w:pPr>
        <w:spacing w:line="480" w:lineRule="exact"/>
        <w:ind w:firstLine="480"/>
        <w:rPr>
          <w:rFonts w:hint="eastAsia"/>
          <w:lang w:val="en-US" w:eastAsia="zh-CN"/>
        </w:rPr>
      </w:pPr>
    </w:p>
    <w:p>
      <w:pPr>
        <w:spacing w:line="480" w:lineRule="exact"/>
        <w:ind w:firstLine="480"/>
        <w:rPr>
          <w:rFonts w:hint="eastAsia"/>
          <w:lang w:val="en-US" w:eastAsia="zh-CN"/>
        </w:rPr>
      </w:pPr>
      <w:r>
        <mc:AlternateContent>
          <mc:Choice Requires="wps">
            <w:drawing>
              <wp:anchor distT="0" distB="0" distL="114300" distR="114300" simplePos="0" relativeHeight="411235328" behindDoc="0" locked="0" layoutInCell="1" allowOverlap="1">
                <wp:simplePos x="0" y="0"/>
                <wp:positionH relativeFrom="column">
                  <wp:posOffset>2384425</wp:posOffset>
                </wp:positionH>
                <wp:positionV relativeFrom="paragraph">
                  <wp:posOffset>146050</wp:posOffset>
                </wp:positionV>
                <wp:extent cx="524510" cy="597535"/>
                <wp:effectExtent l="0" t="0" r="0" b="0"/>
                <wp:wrapNone/>
                <wp:docPr id="37" name="矩形 11"/>
                <wp:cNvGraphicFramePr/>
                <a:graphic xmlns:a="http://schemas.openxmlformats.org/drawingml/2006/main">
                  <a:graphicData uri="http://schemas.microsoft.com/office/word/2010/wordprocessingShape">
                    <wps:wsp>
                      <wps:cNvSpPr/>
                      <wps:spPr>
                        <a:xfrm>
                          <a:off x="0" y="0"/>
                          <a:ext cx="524510" cy="597535"/>
                        </a:xfrm>
                        <a:prstGeom prst="rect">
                          <a:avLst/>
                        </a:prstGeom>
                      </wps:spPr>
                      <wps:txbx>
                        <w:txbxContent>
                          <w:p>
                            <w:pPr>
                              <w:pStyle w:val="5"/>
                              <w:kinsoku/>
                              <w:ind w:left="0"/>
                              <w:jc w:val="center"/>
                            </w:pPr>
                            <w:r>
                              <w:rPr>
                                <w:rFonts w:ascii="黑体" w:eastAsia="黑体" w:hAnsiTheme="minorBidi"/>
                                <w:kern w:val="24"/>
                                <w:sz w:val="22"/>
                                <w:szCs w:val="22"/>
                              </w:rPr>
                              <w:t>学科选择</w:t>
                            </w:r>
                          </w:p>
                        </w:txbxContent>
                      </wps:txbx>
                      <wps:bodyPr vertOverflow="clip" horzOverflow="clip" wrap="square" rtlCol="0" anchor="t"/>
                    </wps:wsp>
                  </a:graphicData>
                </a:graphic>
              </wp:anchor>
            </w:drawing>
          </mc:Choice>
          <mc:Fallback>
            <w:pict>
              <v:rect id="矩形 11" o:spid="_x0000_s1026" o:spt="1" style="position:absolute;left:0pt;margin-left:187.75pt;margin-top:11.5pt;height:47.05pt;width:41.3pt;z-index:411235328;mso-width-relative:page;mso-height-relative:page;" filled="f" stroked="f" coordsize="21600,21600" o:gfxdata="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8gatjbAAAACgEAAA8AAAAAAAAA&#10;AQAgAAAAIgAAAGRycy9kb3ducmV2LnhtbFBLAQIUABQAAAAIAIdO4kA0gitOnAEAABEDAAAOAAAA&#10;AAAAAAEAIAAAACoBAABkcnMvZTJvRG9jLnhtbFBLBQYAAAAABgAGAFkBAAA4BQAAAAA=&#10;">
                <v:fill on="f" focussize="0,0"/>
                <v:stroke on="f"/>
                <v:imagedata o:title=""/>
                <o:lock v:ext="edit" aspectratio="f"/>
                <v:textbox>
                  <w:txbxContent>
                    <w:p>
                      <w:pPr>
                        <w:pStyle w:val="5"/>
                        <w:kinsoku/>
                        <w:ind w:left="0"/>
                        <w:jc w:val="center"/>
                      </w:pPr>
                      <w:r>
                        <w:rPr>
                          <w:rFonts w:ascii="黑体" w:eastAsia="黑体" w:hAnsiTheme="minorBidi"/>
                          <w:kern w:val="24"/>
                          <w:sz w:val="22"/>
                          <w:szCs w:val="22"/>
                        </w:rPr>
                        <w:t>学科选择</w:t>
                      </w:r>
                    </w:p>
                  </w:txbxContent>
                </v:textbox>
              </v:rect>
            </w:pict>
          </mc:Fallback>
        </mc:AlternateContent>
      </w:r>
    </w:p>
    <w:p>
      <w:pPr>
        <w:spacing w:line="480" w:lineRule="exact"/>
        <w:ind w:firstLine="480"/>
        <w:rPr>
          <w:rFonts w:hint="eastAsia"/>
          <w:lang w:val="en-US" w:eastAsia="zh-CN"/>
        </w:rPr>
      </w:pPr>
    </w:p>
    <w:p>
      <w:pPr>
        <w:spacing w:line="480" w:lineRule="exact"/>
        <w:ind w:firstLine="480"/>
        <w:rPr>
          <w:rFonts w:hint="eastAsia"/>
          <w:lang w:val="en-US" w:eastAsia="zh-CN"/>
        </w:rPr>
      </w:pPr>
    </w:p>
    <w:p>
      <w:pPr>
        <w:spacing w:line="480" w:lineRule="exact"/>
        <w:ind w:firstLine="480"/>
        <w:rPr>
          <w:rFonts w:hint="eastAsia"/>
          <w:lang w:val="en-US" w:eastAsia="zh-CN"/>
        </w:rPr>
      </w:pPr>
    </w:p>
    <w:p>
      <w:pPr>
        <w:spacing w:line="480" w:lineRule="exact"/>
        <w:ind w:firstLine="480"/>
        <w:rPr>
          <w:rFonts w:hint="eastAsia"/>
          <w:lang w:val="en-US" w:eastAsia="zh-CN"/>
        </w:rPr>
      </w:pPr>
    </w:p>
    <w:p>
      <w:pPr>
        <w:spacing w:line="480" w:lineRule="exact"/>
        <w:ind w:firstLine="480"/>
        <w:rPr>
          <w:rFonts w:hint="eastAsia"/>
          <w:lang w:val="en-US" w:eastAsia="zh-CN"/>
        </w:rPr>
      </w:pPr>
    </w:p>
    <w:p>
      <w:pPr>
        <w:spacing w:line="480" w:lineRule="exact"/>
        <w:ind w:firstLine="480"/>
        <w:rPr>
          <w:rFonts w:hint="eastAsia"/>
          <w:lang w:val="en-US" w:eastAsia="zh-CN"/>
        </w:rPr>
      </w:pPr>
    </w:p>
    <w:p>
      <w:pPr>
        <w:spacing w:line="480" w:lineRule="exact"/>
        <w:ind w:firstLine="480"/>
        <w:rPr>
          <w:rFonts w:hint="eastAsia"/>
          <w:lang w:val="en-US" w:eastAsia="zh-CN"/>
        </w:rPr>
      </w:pPr>
    </w:p>
    <w:p>
      <w:pPr>
        <w:spacing w:line="480" w:lineRule="exact"/>
        <w:ind w:firstLine="480"/>
        <w:rPr>
          <w:rFonts w:hint="eastAsia"/>
          <w:lang w:val="en-US" w:eastAsia="zh-CN"/>
        </w:rPr>
      </w:pPr>
    </w:p>
    <w:p>
      <w:pPr>
        <w:spacing w:line="480" w:lineRule="exact"/>
        <w:ind w:firstLine="480"/>
        <w:rPr>
          <w:rFonts w:hint="eastAsia"/>
          <w:lang w:val="en-US" w:eastAsia="zh-CN"/>
        </w:rPr>
      </w:pPr>
    </w:p>
    <w:p>
      <w:pPr>
        <w:spacing w:line="480" w:lineRule="exact"/>
        <w:ind w:firstLine="480"/>
        <w:rPr>
          <w:rFonts w:hint="eastAsia"/>
          <w:lang w:val="en-US" w:eastAsia="zh-CN"/>
        </w:rPr>
      </w:pPr>
    </w:p>
    <w:p>
      <w:pPr>
        <w:pStyle w:val="3"/>
        <w:rPr>
          <w:rFonts w:ascii="Times New Roman" w:hAnsi="Times New Roman"/>
        </w:rPr>
      </w:pPr>
      <w:bookmarkStart w:id="2" w:name="_Toc13634"/>
      <w:bookmarkStart w:id="3" w:name="_Toc21016"/>
      <w:r>
        <w:rPr>
          <w:rFonts w:hint="eastAsia" w:ascii="Times New Roman" w:hAnsi="Times New Roman"/>
          <w:lang w:val="en-US" w:eastAsia="zh-CN"/>
        </w:rPr>
        <w:t>1.</w:t>
      </w:r>
      <w:r>
        <w:rPr>
          <w:rFonts w:hint="eastAsia" w:ascii="Times New Roman" w:hAnsi="Times New Roman"/>
        </w:rPr>
        <w:t>1</w:t>
      </w:r>
      <w:r>
        <w:rPr>
          <w:rFonts w:hint="eastAsia" w:ascii="Times New Roman" w:hAnsi="Times New Roman"/>
          <w:lang w:eastAsia="zh-CN"/>
        </w:rPr>
        <w:t>学习能力</w:t>
      </w:r>
      <w:r>
        <w:rPr>
          <w:rFonts w:ascii="Times New Roman" w:hAnsi="Times New Roman"/>
        </w:rPr>
        <w:t>评估结果</w:t>
      </w:r>
      <w:bookmarkEnd w:id="2"/>
      <w:bookmarkEnd w:id="3"/>
    </w:p>
    <w:p>
      <w:pPr>
        <w:spacing w:after="312" w:afterLines="100" w:line="480" w:lineRule="exact"/>
        <w:ind w:firstLine="480" w:firstLineChars="200"/>
        <w:jc w:val="left"/>
        <w:rPr>
          <w:rFonts w:hint="eastAsia"/>
        </w:rPr>
      </w:pPr>
      <w:r>
        <w:rPr>
          <w:rFonts w:hint="eastAsia"/>
        </w:rPr>
        <w:t>在下表中</w:t>
      </w:r>
      <w:r>
        <w:rPr>
          <w:rFonts w:hint="eastAsia"/>
          <w:lang w:eastAsia="zh-CN"/>
        </w:rPr>
        <w:t>学习能力</w:t>
      </w:r>
      <w:r>
        <w:rPr>
          <w:rFonts w:hint="eastAsia"/>
        </w:rPr>
        <w:t>水平值是测试个体在各项</w:t>
      </w:r>
      <w:r>
        <w:rPr>
          <w:rFonts w:hint="eastAsia"/>
          <w:lang w:eastAsia="zh-CN"/>
        </w:rPr>
        <w:t>学习能力</w:t>
      </w:r>
      <w:r>
        <w:rPr>
          <w:rFonts w:hint="eastAsia"/>
        </w:rPr>
        <w:t>中的水平大小；常模范围是群体中大多数人在该项</w:t>
      </w:r>
      <w:r>
        <w:rPr>
          <w:rFonts w:hint="eastAsia"/>
          <w:lang w:eastAsia="zh-CN"/>
        </w:rPr>
        <w:t>学习能力</w:t>
      </w:r>
      <w:r>
        <w:rPr>
          <w:rFonts w:hint="eastAsia"/>
        </w:rPr>
        <w:t>上的水平范围；出众百分数是与同类型群体相比在该项</w:t>
      </w:r>
      <w:r>
        <w:rPr>
          <w:rFonts w:hint="eastAsia"/>
          <w:lang w:eastAsia="zh-CN"/>
        </w:rPr>
        <w:t>学习能力</w:t>
      </w:r>
      <w:r>
        <w:rPr>
          <w:rFonts w:hint="eastAsia"/>
        </w:rPr>
        <w:t>上的优势程度。</w:t>
      </w:r>
    </w:p>
    <w:p>
      <w:pPr>
        <w:spacing w:after="312" w:afterLines="100" w:line="480" w:lineRule="exact"/>
        <w:jc w:val="center"/>
        <w:rPr>
          <w:rFonts w:hint="eastAsia" w:ascii="黑体" w:hAnsi="黑体" w:eastAsia="黑体"/>
        </w:rPr>
      </w:pPr>
      <w:r>
        <w:rPr>
          <w:rFonts w:hint="eastAsia" w:ascii="黑体" w:hAnsi="黑体" w:eastAsia="黑体"/>
          <w:lang w:eastAsia="zh-CN"/>
        </w:rPr>
        <w:t>学习能力</w:t>
      </w:r>
      <w:r>
        <w:rPr>
          <w:rFonts w:ascii="黑体" w:hAnsi="黑体" w:eastAsia="黑体"/>
        </w:rPr>
        <w:t>指标评估详细结果</w:t>
      </w:r>
    </w:p>
    <w:tbl>
      <w:tblPr>
        <w:tblStyle w:val="10"/>
        <w:tblW w:w="83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1114"/>
        <w:gridCol w:w="1134"/>
        <w:gridCol w:w="898"/>
        <w:gridCol w:w="738"/>
        <w:gridCol w:w="738"/>
        <w:gridCol w:w="738"/>
        <w:gridCol w:w="737"/>
        <w:gridCol w:w="656"/>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575"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eastAsia="zh-CN"/>
              </w:rPr>
              <w:t>学习能力</w:t>
            </w:r>
          </w:p>
        </w:tc>
        <w:tc>
          <w:tcPr>
            <w:tcW w:w="1114"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rPr>
            </w:pPr>
            <w:r>
              <w:rPr>
                <w:rFonts w:hint="eastAsia" w:ascii="黑体" w:hAnsi="黑体" w:eastAsia="黑体" w:cs="Times New Roman"/>
                <w:kern w:val="0"/>
                <w:sz w:val="20"/>
                <w:szCs w:val="20"/>
                <w:lang w:eastAsia="zh-CN"/>
              </w:rPr>
              <w:t>学习能力</w:t>
            </w:r>
            <w:r>
              <w:rPr>
                <w:rFonts w:ascii="黑体" w:hAnsi="黑体" w:eastAsia="黑体" w:cs="Times New Roman"/>
                <w:kern w:val="0"/>
                <w:sz w:val="20"/>
                <w:szCs w:val="20"/>
              </w:rPr>
              <w:t>水平值</w:t>
            </w:r>
          </w:p>
        </w:tc>
        <w:tc>
          <w:tcPr>
            <w:tcW w:w="1134" w:type="dxa"/>
            <w:shd w:val="clear" w:color="auto" w:fill="FFE599" w:themeFill="accent4" w:themeFillTint="66"/>
            <w:vAlign w:val="center"/>
          </w:tcPr>
          <w:p>
            <w:pPr>
              <w:spacing w:line="480" w:lineRule="exact"/>
              <w:jc w:val="center"/>
              <w:rPr>
                <w:rFonts w:ascii="黑体" w:hAnsi="黑体" w:eastAsia="黑体" w:cs="Times New Roman"/>
                <w:kern w:val="0"/>
                <w:sz w:val="20"/>
                <w:szCs w:val="20"/>
              </w:rPr>
            </w:pPr>
            <w:r>
              <w:rPr>
                <w:rFonts w:ascii="黑体" w:hAnsi="黑体" w:eastAsia="黑体" w:cs="Times New Roman"/>
                <w:kern w:val="0"/>
                <w:sz w:val="20"/>
                <w:szCs w:val="20"/>
              </w:rPr>
              <w:t>常模</w:t>
            </w:r>
          </w:p>
          <w:p>
            <w:pPr>
              <w:spacing w:line="480" w:lineRule="exact"/>
              <w:jc w:val="center"/>
              <w:rPr>
                <w:rFonts w:hint="eastAsia" w:ascii="黑体" w:hAnsi="黑体" w:eastAsia="黑体" w:cs="Times New Roman"/>
                <w:kern w:val="0"/>
                <w:sz w:val="20"/>
                <w:szCs w:val="20"/>
              </w:rPr>
            </w:pPr>
            <w:r>
              <w:rPr>
                <w:rFonts w:ascii="黑体" w:hAnsi="黑体" w:eastAsia="黑体" w:cs="Times New Roman"/>
                <w:kern w:val="0"/>
                <w:sz w:val="20"/>
                <w:szCs w:val="20"/>
              </w:rPr>
              <w:t>范围</w:t>
            </w:r>
          </w:p>
        </w:tc>
        <w:tc>
          <w:tcPr>
            <w:tcW w:w="898" w:type="dxa"/>
            <w:shd w:val="clear" w:color="auto" w:fill="FFE599" w:themeFill="accent4" w:themeFillTint="66"/>
            <w:vAlign w:val="center"/>
          </w:tcPr>
          <w:p>
            <w:pPr>
              <w:spacing w:line="480" w:lineRule="exact"/>
              <w:jc w:val="center"/>
              <w:rPr>
                <w:rFonts w:ascii="黑体" w:hAnsi="黑体" w:eastAsia="黑体" w:cs="Times New Roman"/>
                <w:kern w:val="0"/>
                <w:sz w:val="20"/>
                <w:szCs w:val="20"/>
              </w:rPr>
            </w:pPr>
            <w:r>
              <w:rPr>
                <w:rFonts w:ascii="黑体" w:hAnsi="黑体" w:eastAsia="黑体" w:cs="Times New Roman"/>
                <w:kern w:val="0"/>
                <w:sz w:val="20"/>
                <w:szCs w:val="20"/>
              </w:rPr>
              <w:t>出众</w:t>
            </w:r>
          </w:p>
          <w:p>
            <w:pPr>
              <w:spacing w:line="480" w:lineRule="exact"/>
              <w:jc w:val="center"/>
              <w:rPr>
                <w:rFonts w:hint="eastAsia" w:ascii="黑体" w:hAnsi="黑体" w:eastAsia="黑体" w:cs="Times New Roman"/>
                <w:kern w:val="0"/>
                <w:sz w:val="20"/>
                <w:szCs w:val="20"/>
              </w:rPr>
            </w:pPr>
            <w:r>
              <w:rPr>
                <w:rFonts w:ascii="黑体" w:hAnsi="黑体" w:eastAsia="黑体" w:cs="Times New Roman"/>
                <w:kern w:val="0"/>
                <w:sz w:val="20"/>
                <w:szCs w:val="20"/>
              </w:rPr>
              <w:t>百分数</w:t>
            </w:r>
          </w:p>
        </w:tc>
        <w:tc>
          <w:tcPr>
            <w:tcW w:w="738"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rPr>
            </w:pPr>
            <w:r>
              <w:rPr>
                <w:rFonts w:ascii="黑体" w:hAnsi="黑体" w:eastAsia="黑体" w:cs="Times New Roman"/>
                <w:kern w:val="0"/>
                <w:sz w:val="20"/>
                <w:szCs w:val="20"/>
              </w:rPr>
              <w:t>非常低</w:t>
            </w:r>
          </w:p>
        </w:tc>
        <w:tc>
          <w:tcPr>
            <w:tcW w:w="738"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rPr>
            </w:pPr>
            <w:r>
              <w:rPr>
                <w:rFonts w:ascii="黑体" w:hAnsi="黑体" w:eastAsia="黑体" w:cs="Times New Roman"/>
                <w:kern w:val="0"/>
                <w:sz w:val="20"/>
                <w:szCs w:val="20"/>
              </w:rPr>
              <w:t>比较低</w:t>
            </w:r>
          </w:p>
        </w:tc>
        <w:tc>
          <w:tcPr>
            <w:tcW w:w="738"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rPr>
            </w:pPr>
            <w:r>
              <w:rPr>
                <w:rFonts w:hint="eastAsia" w:ascii="黑体" w:hAnsi="黑体" w:eastAsia="黑体" w:cs="Times New Roman"/>
                <w:kern w:val="0"/>
                <w:sz w:val="20"/>
                <w:szCs w:val="20"/>
              </w:rPr>
              <w:t>一般</w:t>
            </w:r>
          </w:p>
        </w:tc>
        <w:tc>
          <w:tcPr>
            <w:tcW w:w="737"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rPr>
            </w:pPr>
            <w:r>
              <w:rPr>
                <w:rFonts w:ascii="黑体" w:hAnsi="黑体" w:eastAsia="黑体" w:cs="Times New Roman"/>
                <w:kern w:val="0"/>
                <w:sz w:val="20"/>
                <w:szCs w:val="20"/>
              </w:rPr>
              <w:t>比较</w:t>
            </w:r>
            <w:r>
              <w:rPr>
                <w:rFonts w:hint="eastAsia" w:ascii="黑体" w:hAnsi="黑体" w:eastAsia="黑体" w:cs="Times New Roman"/>
                <w:kern w:val="0"/>
                <w:sz w:val="20"/>
                <w:szCs w:val="20"/>
                <w:lang w:eastAsia="zh-CN"/>
              </w:rPr>
              <w:t>高</w:t>
            </w:r>
          </w:p>
        </w:tc>
        <w:tc>
          <w:tcPr>
            <w:tcW w:w="663" w:type="dxa"/>
            <w:gridSpan w:val="2"/>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rPr>
            </w:pPr>
            <w:r>
              <w:rPr>
                <w:rFonts w:ascii="黑体" w:hAnsi="黑体" w:eastAsia="黑体" w:cs="Times New Roman"/>
                <w:kern w:val="0"/>
                <w:sz w:val="20"/>
                <w:szCs w:val="20"/>
              </w:rPr>
              <w:t>非常</w:t>
            </w:r>
            <w:r>
              <w:rPr>
                <w:rFonts w:hint="eastAsia" w:ascii="黑体" w:hAnsi="黑体" w:eastAsia="黑体" w:cs="Times New Roman"/>
                <w:kern w:val="0"/>
                <w:sz w:val="20"/>
                <w:szCs w:val="20"/>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工作记忆能力</w:t>
            </w:r>
          </w:p>
        </w:tc>
        <w:tc>
          <w:tcPr>
            <w:tcW w:w="1114"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val="en-US" w:eastAsia="zh-CN"/>
              </w:rPr>
              <w:t>96</w:t>
            </w:r>
          </w:p>
        </w:tc>
        <w:tc>
          <w:tcPr>
            <w:tcW w:w="1134" w:type="dxa"/>
            <w:vAlign w:val="center"/>
          </w:tcPr>
          <w:p>
            <w:pPr>
              <w:spacing w:line="400" w:lineRule="exact"/>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88～</w:t>
            </w:r>
            <w:r>
              <w:rPr>
                <w:rFonts w:hint="eastAsia" w:ascii="Times New Roman" w:hAnsi="Times New Roman" w:eastAsia="宋体" w:cs="Times New Roman"/>
                <w:kern w:val="0"/>
                <w:sz w:val="20"/>
                <w:szCs w:val="20"/>
                <w:lang w:val="en-US" w:eastAsia="zh-CN"/>
              </w:rPr>
              <w:t>90</w:t>
            </w:r>
          </w:p>
        </w:tc>
        <w:tc>
          <w:tcPr>
            <w:tcW w:w="898" w:type="dxa"/>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1</w:t>
            </w:r>
            <w:r>
              <w:rPr>
                <w:rFonts w:ascii="Times New Roman" w:hAnsi="Times New Roman" w:eastAsia="宋体" w:cs="Times New Roman"/>
                <w:kern w:val="0"/>
                <w:sz w:val="20"/>
                <w:szCs w:val="20"/>
              </w:rPr>
              <w:t>12%</w:t>
            </w:r>
          </w:p>
        </w:tc>
        <w:tc>
          <w:tcPr>
            <w:tcW w:w="3607" w:type="dxa"/>
            <w:gridSpan w:val="5"/>
            <w:vAlign w:val="center"/>
          </w:tcPr>
          <w:p>
            <w:pPr>
              <w:spacing w:line="400" w:lineRule="exact"/>
              <w:jc w:val="cente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52352512" behindDoc="0" locked="0" layoutInCell="1" allowOverlap="1">
                      <wp:simplePos x="0" y="0"/>
                      <wp:positionH relativeFrom="column">
                        <wp:posOffset>-41910</wp:posOffset>
                      </wp:positionH>
                      <wp:positionV relativeFrom="paragraph">
                        <wp:posOffset>137160</wp:posOffset>
                      </wp:positionV>
                      <wp:extent cx="2166620" cy="127000"/>
                      <wp:effectExtent l="6350" t="6350" r="17780" b="19050"/>
                      <wp:wrapNone/>
                      <wp:docPr id="45" name="矩形 45"/>
                      <wp:cNvGraphicFramePr/>
                      <a:graphic xmlns:a="http://schemas.openxmlformats.org/drawingml/2006/main">
                        <a:graphicData uri="http://schemas.microsoft.com/office/word/2010/wordprocessingShape">
                          <wps:wsp>
                            <wps:cNvSpPr/>
                            <wps:spPr>
                              <a:xfrm>
                                <a:off x="0" y="0"/>
                                <a:ext cx="2167151" cy="129384"/>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pt;margin-top:10.8pt;height:10pt;width:170.6pt;z-index:252352512;v-text-anchor:middle;mso-width-relative:page;mso-height-relative:page;" fillcolor="#9DC3E6 [1940]" filled="t" stroked="t" coordsize="21600,21600" o:gfxdata="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02jJ61wAAAAgBAAAPAAAAAAAAAAEAIAAAACIA&#10;AABkcnMvZG93bnJldi54bWxQSwECFAAUAAAACACHTuJA47IeU3wCAAACBQAADgAAAAAAAAABACAA&#10;AAAmAQAAZHJzL2Uyb0RvYy54bWxQSwUGAAAAAAYABgBZAQAAFAYAAAAA&#10;">
                      <v:fill on="t" focussize="0,0"/>
                      <v:stroke weight="1pt" color="#41719C [3204]"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信息加工</w:t>
            </w:r>
            <w:r>
              <w:rPr>
                <w:rFonts w:hint="eastAsia" w:ascii="Times New Roman" w:hAnsi="Times New Roman" w:eastAsia="宋体" w:cs="Times New Roman"/>
                <w:kern w:val="0"/>
                <w:sz w:val="20"/>
                <w:szCs w:val="20"/>
              </w:rPr>
              <w:t>能力</w:t>
            </w:r>
          </w:p>
        </w:tc>
        <w:tc>
          <w:tcPr>
            <w:tcW w:w="1114" w:type="dxa"/>
            <w:vAlign w:val="center"/>
          </w:tcPr>
          <w:p>
            <w:pPr>
              <w:spacing w:line="400" w:lineRule="exact"/>
              <w:jc w:val="center"/>
              <w:rPr>
                <w:rFonts w:hint="eastAsia" w:ascii="Times New Roman" w:hAnsi="Times New Roman" w:eastAsia="宋体" w:cs="Times New Roman"/>
                <w:kern w:val="0"/>
                <w:sz w:val="20"/>
                <w:szCs w:val="20"/>
              </w:rPr>
            </w:pPr>
          </w:p>
        </w:tc>
        <w:tc>
          <w:tcPr>
            <w:tcW w:w="1134" w:type="dxa"/>
            <w:vAlign w:val="center"/>
          </w:tcPr>
          <w:p>
            <w:pPr>
              <w:spacing w:line="400" w:lineRule="exact"/>
              <w:jc w:val="center"/>
              <w:rPr>
                <w:rFonts w:hint="eastAsia" w:ascii="Times New Roman" w:hAnsi="Times New Roman" w:eastAsia="宋体" w:cs="Times New Roman"/>
                <w:kern w:val="0"/>
                <w:sz w:val="20"/>
                <w:szCs w:val="20"/>
              </w:rPr>
            </w:pPr>
          </w:p>
        </w:tc>
        <w:tc>
          <w:tcPr>
            <w:tcW w:w="898" w:type="dxa"/>
            <w:vAlign w:val="center"/>
          </w:tcPr>
          <w:p>
            <w:pPr>
              <w:spacing w:line="400" w:lineRule="exact"/>
              <w:jc w:val="center"/>
              <w:rPr>
                <w:rFonts w:hint="eastAsia" w:ascii="Times New Roman" w:hAnsi="Times New Roman" w:eastAsia="宋体" w:cs="Times New Roman"/>
                <w:kern w:val="0"/>
                <w:sz w:val="20"/>
                <w:szCs w:val="20"/>
              </w:rPr>
            </w:pPr>
          </w:p>
        </w:tc>
        <w:tc>
          <w:tcPr>
            <w:tcW w:w="3607" w:type="dxa"/>
            <w:gridSpan w:val="5"/>
            <w:vAlign w:val="center"/>
          </w:tcPr>
          <w:p>
            <w:pPr>
              <w:spacing w:line="400" w:lineRule="exact"/>
              <w:jc w:val="cente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52354560" behindDoc="0" locked="0" layoutInCell="1" allowOverlap="1">
                      <wp:simplePos x="0" y="0"/>
                      <wp:positionH relativeFrom="column">
                        <wp:posOffset>-49530</wp:posOffset>
                      </wp:positionH>
                      <wp:positionV relativeFrom="paragraph">
                        <wp:posOffset>84455</wp:posOffset>
                      </wp:positionV>
                      <wp:extent cx="1709420" cy="153035"/>
                      <wp:effectExtent l="6350" t="6350" r="17780" b="12065"/>
                      <wp:wrapNone/>
                      <wp:docPr id="46" name="矩形 46"/>
                      <wp:cNvGraphicFramePr/>
                      <a:graphic xmlns:a="http://schemas.openxmlformats.org/drawingml/2006/main">
                        <a:graphicData uri="http://schemas.microsoft.com/office/word/2010/wordprocessingShape">
                          <wps:wsp>
                            <wps:cNvSpPr/>
                            <wps:spPr>
                              <a:xfrm>
                                <a:off x="0" y="0"/>
                                <a:ext cx="1709951" cy="1532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pt;margin-top:6.65pt;height:12.05pt;width:134.6pt;z-index:252354560;v-text-anchor:middle;mso-width-relative:page;mso-height-relative:page;" fillcolor="#92D050" filled="t" stroked="t" coordsize="21600,21600" o:gfxdata="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sQRInXAAAACAEAAA8AAAAAAAAAAQAgAAAAIgAAAGRycy9kb3ducmV2LnhtbFBL&#10;AQIUABQAAAAIAIdO4kCiyKLZaQIAAMkEAAAOAAAAAAAAAAEAIAAAACYBAABkcnMvZTJvRG9jLnht&#10;bFBLBQYAAAAABgAGAFkBAAABBgAAAAA=&#10;">
                      <v:fill on="t" focussize="0,0"/>
                      <v:stroke weight="1pt" color="#41719C [3204]"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926" w:hRule="atLeast"/>
        </w:trPr>
        <w:tc>
          <w:tcPr>
            <w:tcW w:w="1575" w:type="dxa"/>
            <w:vAlign w:val="center"/>
          </w:tcPr>
          <w:p>
            <w:pPr>
              <w:spacing w:line="400" w:lineRule="exact"/>
              <w:jc w:val="cente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表象能力</w:t>
            </w:r>
          </w:p>
        </w:tc>
        <w:tc>
          <w:tcPr>
            <w:tcW w:w="1114" w:type="dxa"/>
            <w:vAlign w:val="center"/>
          </w:tcPr>
          <w:p>
            <w:pPr>
              <w:spacing w:line="400" w:lineRule="exact"/>
              <w:jc w:val="center"/>
              <w:rPr>
                <w:rFonts w:hint="eastAsia" w:ascii="Times New Roman" w:hAnsi="Times New Roman" w:eastAsia="宋体" w:cs="Times New Roman"/>
                <w:kern w:val="0"/>
                <w:sz w:val="20"/>
                <w:szCs w:val="20"/>
              </w:rPr>
            </w:pPr>
          </w:p>
        </w:tc>
        <w:tc>
          <w:tcPr>
            <w:tcW w:w="1134" w:type="dxa"/>
            <w:vAlign w:val="center"/>
          </w:tcPr>
          <w:p>
            <w:pPr>
              <w:spacing w:line="400" w:lineRule="exact"/>
              <w:jc w:val="center"/>
              <w:rPr>
                <w:rFonts w:hint="eastAsia" w:ascii="Times New Roman" w:hAnsi="Times New Roman" w:eastAsia="宋体" w:cs="Times New Roman"/>
                <w:kern w:val="0"/>
                <w:sz w:val="20"/>
                <w:szCs w:val="20"/>
              </w:rPr>
            </w:pPr>
          </w:p>
        </w:tc>
        <w:tc>
          <w:tcPr>
            <w:tcW w:w="898" w:type="dxa"/>
            <w:vAlign w:val="center"/>
          </w:tcPr>
          <w:p>
            <w:pPr>
              <w:spacing w:line="400" w:lineRule="exact"/>
              <w:jc w:val="center"/>
              <w:rPr>
                <w:rFonts w:hint="eastAsia" w:ascii="Times New Roman" w:hAnsi="Times New Roman" w:eastAsia="宋体" w:cs="Times New Roman"/>
                <w:kern w:val="0"/>
                <w:sz w:val="20"/>
                <w:szCs w:val="20"/>
              </w:rPr>
            </w:pPr>
          </w:p>
        </w:tc>
        <w:tc>
          <w:tcPr>
            <w:tcW w:w="3607" w:type="dxa"/>
            <w:gridSpan w:val="5"/>
            <w:vAlign w:val="center"/>
          </w:tcPr>
          <w:p>
            <w:pPr>
              <w:spacing w:line="400" w:lineRule="exact"/>
              <w:jc w:val="cente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52356608" behindDoc="0" locked="0" layoutInCell="1" allowOverlap="1">
                      <wp:simplePos x="0" y="0"/>
                      <wp:positionH relativeFrom="column">
                        <wp:posOffset>-41910</wp:posOffset>
                      </wp:positionH>
                      <wp:positionV relativeFrom="paragraph">
                        <wp:posOffset>93345</wp:posOffset>
                      </wp:positionV>
                      <wp:extent cx="1137920" cy="142240"/>
                      <wp:effectExtent l="6350" t="6350" r="17780" b="22860"/>
                      <wp:wrapNone/>
                      <wp:docPr id="47" name="矩形 47"/>
                      <wp:cNvGraphicFramePr/>
                      <a:graphic xmlns:a="http://schemas.openxmlformats.org/drawingml/2006/main">
                        <a:graphicData uri="http://schemas.microsoft.com/office/word/2010/wordprocessingShape">
                          <wps:wsp>
                            <wps:cNvSpPr/>
                            <wps:spPr>
                              <a:xfrm>
                                <a:off x="0" y="0"/>
                                <a:ext cx="1137920" cy="14224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pt;margin-top:7.35pt;height:11.2pt;width:89.6pt;z-index:252356608;v-text-anchor:middle;mso-width-relative:page;mso-height-relative:page;" fillcolor="#FFC000" filled="t" stroked="t" coordsize="21600,21600" o:gfxdata="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RRQudYAAAAIAQAADwAAAAAAAAABACAAAAAiAAAAZHJzL2Rvd25yZXYueG1sUEsBAhQA&#10;FAAAAAgAh07iQDHNC2pmAgAAyQQAAA4AAAAAAAAAAQAgAAAAJQEAAGRycy9lMm9Eb2MueG1sUEsF&#10;BgAAAAAGAAYAWQEAAP0FAAAAAA==&#10;">
                      <v:fill on="t" focussize="0,0"/>
                      <v:stroke weight="1pt" color="#41719C [3204]"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思维转换能力</w:t>
            </w:r>
          </w:p>
        </w:tc>
        <w:tc>
          <w:tcPr>
            <w:tcW w:w="1114" w:type="dxa"/>
            <w:vAlign w:val="center"/>
          </w:tcPr>
          <w:p>
            <w:pPr>
              <w:spacing w:line="400" w:lineRule="exact"/>
              <w:jc w:val="center"/>
              <w:rPr>
                <w:rFonts w:hint="eastAsia" w:ascii="Times New Roman" w:hAnsi="Times New Roman" w:eastAsia="宋体" w:cs="Times New Roman"/>
                <w:kern w:val="0"/>
                <w:sz w:val="20"/>
                <w:szCs w:val="20"/>
              </w:rPr>
            </w:pPr>
          </w:p>
        </w:tc>
        <w:tc>
          <w:tcPr>
            <w:tcW w:w="1134" w:type="dxa"/>
            <w:vAlign w:val="center"/>
          </w:tcPr>
          <w:p>
            <w:pPr>
              <w:spacing w:line="400" w:lineRule="exact"/>
              <w:jc w:val="center"/>
              <w:rPr>
                <w:rFonts w:hint="eastAsia" w:ascii="Times New Roman" w:hAnsi="Times New Roman" w:eastAsia="宋体" w:cs="Times New Roman"/>
                <w:kern w:val="0"/>
                <w:sz w:val="20"/>
                <w:szCs w:val="20"/>
              </w:rPr>
            </w:pPr>
          </w:p>
        </w:tc>
        <w:tc>
          <w:tcPr>
            <w:tcW w:w="898" w:type="dxa"/>
            <w:vAlign w:val="center"/>
          </w:tcPr>
          <w:p>
            <w:pPr>
              <w:spacing w:line="400" w:lineRule="exact"/>
              <w:jc w:val="center"/>
              <w:rPr>
                <w:rFonts w:hint="eastAsia" w:ascii="Times New Roman" w:hAnsi="Times New Roman" w:eastAsia="宋体" w:cs="Times New Roman"/>
                <w:kern w:val="0"/>
                <w:sz w:val="20"/>
                <w:szCs w:val="20"/>
              </w:rPr>
            </w:pPr>
          </w:p>
        </w:tc>
        <w:tc>
          <w:tcPr>
            <w:tcW w:w="3607" w:type="dxa"/>
            <w:gridSpan w:val="5"/>
            <w:vAlign w:val="center"/>
          </w:tcPr>
          <w:p>
            <w:pPr>
              <w:spacing w:line="400" w:lineRule="exact"/>
              <w:jc w:val="cente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52358656" behindDoc="0" locked="0" layoutInCell="1" allowOverlap="1">
                      <wp:simplePos x="0" y="0"/>
                      <wp:positionH relativeFrom="column">
                        <wp:posOffset>-41910</wp:posOffset>
                      </wp:positionH>
                      <wp:positionV relativeFrom="paragraph">
                        <wp:posOffset>79375</wp:posOffset>
                      </wp:positionV>
                      <wp:extent cx="795020" cy="157480"/>
                      <wp:effectExtent l="6350" t="6350" r="17780" b="7620"/>
                      <wp:wrapNone/>
                      <wp:docPr id="48" name="矩形 48"/>
                      <wp:cNvGraphicFramePr/>
                      <a:graphic xmlns:a="http://schemas.openxmlformats.org/drawingml/2006/main">
                        <a:graphicData uri="http://schemas.microsoft.com/office/word/2010/wordprocessingShape">
                          <wps:wsp>
                            <wps:cNvSpPr/>
                            <wps:spPr>
                              <a:xfrm>
                                <a:off x="0" y="0"/>
                                <a:ext cx="795551" cy="15789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pt;margin-top:6.25pt;height:12.4pt;width:62.6pt;z-index:252358656;v-text-anchor:middle;mso-width-relative:page;mso-height-relative:page;" fillcolor="#FF0000" filled="t" stroked="t" coordsize="21600,21600" o:gfxdata="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kd4ULZAAAACAEAAA8AAAAAAAAAAQAgAAAAIgAAAGRycy9kb3ducmV2LnhtbFBLAQIU&#10;ABQAAAAIAIdO4kDgVPDwZAIAAMgEAAAOAAAAAAAAAAEAIAAAACgBAABkcnMvZTJvRG9jLnhtbFBL&#10;BQYAAAAABgAGAFkBAAD+BQAAAAA=&#10;">
                      <v:fill on="t" focussize="0,0"/>
                      <v:stroke weight="1pt" color="#41719C [3204]"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逻辑推理能力</w:t>
            </w:r>
          </w:p>
        </w:tc>
        <w:tc>
          <w:tcPr>
            <w:tcW w:w="1114" w:type="dxa"/>
            <w:vAlign w:val="center"/>
          </w:tcPr>
          <w:p>
            <w:pPr>
              <w:spacing w:line="400" w:lineRule="exact"/>
              <w:jc w:val="center"/>
              <w:rPr>
                <w:rFonts w:hint="eastAsia" w:ascii="Times New Roman" w:hAnsi="Times New Roman" w:eastAsia="宋体" w:cs="Times New Roman"/>
                <w:kern w:val="0"/>
                <w:sz w:val="20"/>
                <w:szCs w:val="20"/>
              </w:rPr>
            </w:pPr>
          </w:p>
        </w:tc>
        <w:tc>
          <w:tcPr>
            <w:tcW w:w="1134" w:type="dxa"/>
            <w:vAlign w:val="center"/>
          </w:tcPr>
          <w:p>
            <w:pPr>
              <w:spacing w:line="400" w:lineRule="exact"/>
              <w:jc w:val="center"/>
              <w:rPr>
                <w:rFonts w:hint="eastAsia" w:ascii="Times New Roman" w:hAnsi="Times New Roman" w:eastAsia="宋体" w:cs="Times New Roman"/>
                <w:kern w:val="0"/>
                <w:sz w:val="20"/>
                <w:szCs w:val="20"/>
              </w:rPr>
            </w:pPr>
          </w:p>
        </w:tc>
        <w:tc>
          <w:tcPr>
            <w:tcW w:w="898" w:type="dxa"/>
            <w:vAlign w:val="center"/>
          </w:tcPr>
          <w:p>
            <w:pPr>
              <w:spacing w:line="400" w:lineRule="exact"/>
              <w:jc w:val="center"/>
              <w:rPr>
                <w:rFonts w:hint="eastAsia" w:ascii="Times New Roman" w:hAnsi="Times New Roman" w:eastAsia="宋体" w:cs="Times New Roman"/>
                <w:kern w:val="0"/>
                <w:sz w:val="20"/>
                <w:szCs w:val="20"/>
              </w:rPr>
            </w:pPr>
          </w:p>
        </w:tc>
        <w:tc>
          <w:tcPr>
            <w:tcW w:w="3607" w:type="dxa"/>
            <w:gridSpan w:val="5"/>
            <w:vAlign w:val="center"/>
          </w:tcPr>
          <w:p>
            <w:pPr>
              <w:spacing w:line="400" w:lineRule="exact"/>
              <w:jc w:val="cente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52360704" behindDoc="0" locked="0" layoutInCell="1" allowOverlap="1">
                      <wp:simplePos x="0" y="0"/>
                      <wp:positionH relativeFrom="column">
                        <wp:posOffset>-46990</wp:posOffset>
                      </wp:positionH>
                      <wp:positionV relativeFrom="paragraph">
                        <wp:posOffset>102235</wp:posOffset>
                      </wp:positionV>
                      <wp:extent cx="300990" cy="127635"/>
                      <wp:effectExtent l="6350" t="6350" r="16510" b="18415"/>
                      <wp:wrapNone/>
                      <wp:docPr id="49" name="矩形 49"/>
                      <wp:cNvGraphicFramePr/>
                      <a:graphic xmlns:a="http://schemas.openxmlformats.org/drawingml/2006/main">
                        <a:graphicData uri="http://schemas.microsoft.com/office/word/2010/wordprocessingShape">
                          <wps:wsp>
                            <wps:cNvSpPr/>
                            <wps:spPr>
                              <a:xfrm>
                                <a:off x="0" y="0"/>
                                <a:ext cx="301029" cy="12824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pt;margin-top:8.05pt;height:10.05pt;width:23.7pt;z-index:252360704;v-text-anchor:middle;mso-width-relative:page;mso-height-relative:page;" fillcolor="#FF0000" filled="t" stroked="t" coordsize="21600,21600" o:gfxdata="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y0gZvYAAAABwEAAA8AAAAAAAAAAQAgAAAAIgAAAGRycy9kb3ducmV2LnhtbFBLAQIUABQA&#10;AAAIAIdO4kCkxyMSYgIAAMgEAAAOAAAAAAAAAAEAIAAAACcBAABkcnMvZTJvRG9jLnhtbFBLBQYA&#10;AAAABgAGAFkBAAD7BQAAAAA=&#10;">
                      <v:fill on="t" focussize="0,0"/>
                      <v:stroke weight="1pt" color="#41719C [3204]"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数学能力</w:t>
            </w:r>
          </w:p>
        </w:tc>
        <w:tc>
          <w:tcPr>
            <w:tcW w:w="1114" w:type="dxa"/>
            <w:vAlign w:val="center"/>
          </w:tcPr>
          <w:p>
            <w:pPr>
              <w:spacing w:line="400" w:lineRule="exact"/>
              <w:jc w:val="center"/>
              <w:rPr>
                <w:rFonts w:hint="eastAsia" w:ascii="Times New Roman" w:hAnsi="Times New Roman" w:eastAsia="宋体" w:cs="Times New Roman"/>
                <w:kern w:val="0"/>
                <w:sz w:val="20"/>
                <w:szCs w:val="20"/>
              </w:rPr>
            </w:pPr>
          </w:p>
        </w:tc>
        <w:tc>
          <w:tcPr>
            <w:tcW w:w="1134" w:type="dxa"/>
            <w:vAlign w:val="center"/>
          </w:tcPr>
          <w:p>
            <w:pPr>
              <w:spacing w:line="400" w:lineRule="exact"/>
              <w:jc w:val="center"/>
              <w:rPr>
                <w:rFonts w:hint="eastAsia" w:ascii="Times New Roman" w:hAnsi="Times New Roman" w:eastAsia="宋体" w:cs="Times New Roman"/>
                <w:kern w:val="0"/>
                <w:sz w:val="20"/>
                <w:szCs w:val="20"/>
              </w:rPr>
            </w:pPr>
          </w:p>
        </w:tc>
        <w:tc>
          <w:tcPr>
            <w:tcW w:w="898" w:type="dxa"/>
            <w:vAlign w:val="center"/>
          </w:tcPr>
          <w:p>
            <w:pPr>
              <w:spacing w:line="400" w:lineRule="exact"/>
              <w:jc w:val="center"/>
              <w:rPr>
                <w:rFonts w:hint="eastAsia" w:ascii="Times New Roman" w:hAnsi="Times New Roman" w:eastAsia="宋体" w:cs="Times New Roman"/>
                <w:kern w:val="0"/>
                <w:sz w:val="20"/>
                <w:szCs w:val="20"/>
              </w:rPr>
            </w:pPr>
          </w:p>
        </w:tc>
        <w:tc>
          <w:tcPr>
            <w:tcW w:w="3607" w:type="dxa"/>
            <w:gridSpan w:val="5"/>
            <w:vAlign w:val="center"/>
          </w:tcPr>
          <w:p>
            <w:pPr>
              <w:spacing w:line="400" w:lineRule="exact"/>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空间能力</w:t>
            </w:r>
          </w:p>
        </w:tc>
        <w:tc>
          <w:tcPr>
            <w:tcW w:w="1114" w:type="dxa"/>
            <w:vAlign w:val="center"/>
          </w:tcPr>
          <w:p>
            <w:pPr>
              <w:spacing w:line="400" w:lineRule="exact"/>
              <w:jc w:val="center"/>
              <w:rPr>
                <w:rFonts w:hint="eastAsia" w:ascii="Times New Roman" w:hAnsi="Times New Roman" w:eastAsia="宋体" w:cs="Times New Roman"/>
                <w:kern w:val="0"/>
                <w:sz w:val="20"/>
                <w:szCs w:val="20"/>
              </w:rPr>
            </w:pPr>
          </w:p>
        </w:tc>
        <w:tc>
          <w:tcPr>
            <w:tcW w:w="1134" w:type="dxa"/>
            <w:vAlign w:val="center"/>
          </w:tcPr>
          <w:p>
            <w:pPr>
              <w:spacing w:line="400" w:lineRule="exact"/>
              <w:jc w:val="center"/>
              <w:rPr>
                <w:rFonts w:hint="eastAsia" w:ascii="Times New Roman" w:hAnsi="Times New Roman" w:eastAsia="宋体" w:cs="Times New Roman"/>
                <w:kern w:val="0"/>
                <w:sz w:val="20"/>
                <w:szCs w:val="20"/>
              </w:rPr>
            </w:pPr>
          </w:p>
        </w:tc>
        <w:tc>
          <w:tcPr>
            <w:tcW w:w="898" w:type="dxa"/>
            <w:vAlign w:val="center"/>
          </w:tcPr>
          <w:p>
            <w:pPr>
              <w:spacing w:line="400" w:lineRule="exact"/>
              <w:jc w:val="center"/>
              <w:rPr>
                <w:rFonts w:hint="eastAsia" w:ascii="Times New Roman" w:hAnsi="Times New Roman" w:eastAsia="宋体" w:cs="Times New Roman"/>
                <w:kern w:val="0"/>
                <w:sz w:val="20"/>
                <w:szCs w:val="20"/>
              </w:rPr>
            </w:pPr>
          </w:p>
        </w:tc>
        <w:tc>
          <w:tcPr>
            <w:tcW w:w="3607" w:type="dxa"/>
            <w:gridSpan w:val="5"/>
            <w:vAlign w:val="center"/>
          </w:tcPr>
          <w:p>
            <w:pPr>
              <w:spacing w:line="400" w:lineRule="exact"/>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语言能力</w:t>
            </w:r>
          </w:p>
        </w:tc>
        <w:tc>
          <w:tcPr>
            <w:tcW w:w="1114" w:type="dxa"/>
            <w:vAlign w:val="center"/>
          </w:tcPr>
          <w:p>
            <w:pPr>
              <w:spacing w:line="400" w:lineRule="exact"/>
              <w:jc w:val="center"/>
              <w:rPr>
                <w:rFonts w:hint="eastAsia" w:ascii="Times New Roman" w:hAnsi="Times New Roman" w:eastAsia="宋体" w:cs="Times New Roman"/>
                <w:kern w:val="0"/>
                <w:sz w:val="20"/>
                <w:szCs w:val="20"/>
              </w:rPr>
            </w:pPr>
          </w:p>
        </w:tc>
        <w:tc>
          <w:tcPr>
            <w:tcW w:w="1134" w:type="dxa"/>
            <w:vAlign w:val="center"/>
          </w:tcPr>
          <w:p>
            <w:pPr>
              <w:spacing w:line="400" w:lineRule="exact"/>
              <w:jc w:val="center"/>
              <w:rPr>
                <w:rFonts w:hint="eastAsia" w:ascii="Times New Roman" w:hAnsi="Times New Roman" w:eastAsia="宋体" w:cs="Times New Roman"/>
                <w:kern w:val="0"/>
                <w:sz w:val="20"/>
                <w:szCs w:val="20"/>
              </w:rPr>
            </w:pPr>
          </w:p>
        </w:tc>
        <w:tc>
          <w:tcPr>
            <w:tcW w:w="898" w:type="dxa"/>
            <w:vAlign w:val="center"/>
          </w:tcPr>
          <w:p>
            <w:pPr>
              <w:spacing w:line="400" w:lineRule="exact"/>
              <w:jc w:val="center"/>
              <w:rPr>
                <w:rFonts w:hint="eastAsia" w:ascii="Times New Roman" w:hAnsi="Times New Roman" w:eastAsia="宋体" w:cs="Times New Roman"/>
                <w:kern w:val="0"/>
                <w:sz w:val="20"/>
                <w:szCs w:val="20"/>
              </w:rPr>
            </w:pPr>
          </w:p>
        </w:tc>
        <w:tc>
          <w:tcPr>
            <w:tcW w:w="3607" w:type="dxa"/>
            <w:gridSpan w:val="5"/>
            <w:vAlign w:val="center"/>
          </w:tcPr>
          <w:p>
            <w:pPr>
              <w:spacing w:line="400" w:lineRule="exact"/>
              <w:jc w:val="center"/>
              <w:rPr>
                <w:rFonts w:ascii="Times New Roman" w:hAnsi="Times New Roman" w:eastAsia="宋体" w:cs="Times New Roman"/>
                <w:kern w:val="0"/>
                <w:sz w:val="20"/>
                <w:szCs w:val="20"/>
              </w:rPr>
            </w:pPr>
          </w:p>
        </w:tc>
      </w:tr>
    </w:tbl>
    <w:p>
      <w:pPr>
        <w:pStyle w:val="11"/>
        <w:numPr>
          <w:ilvl w:val="0"/>
          <w:numId w:val="0"/>
        </w:numPr>
        <w:spacing w:line="480" w:lineRule="exact"/>
        <w:ind w:leftChars="0"/>
        <w:rPr>
          <w:rFonts w:hint="eastAsia" w:ascii="Times New Roman" w:hAnsi="Times New Roman" w:eastAsia="黑体" w:cs="Times New Roman"/>
          <w:sz w:val="28"/>
          <w:szCs w:val="28"/>
          <w:lang w:val="en-US" w:eastAsia="zh-CN"/>
        </w:rPr>
      </w:pPr>
    </w:p>
    <w:p>
      <w:pPr>
        <w:pStyle w:val="11"/>
        <w:numPr>
          <w:ilvl w:val="0"/>
          <w:numId w:val="0"/>
        </w:numPr>
        <w:spacing w:line="480" w:lineRule="exact"/>
        <w:ind w:leftChars="0"/>
        <w:rPr>
          <w:rFonts w:hint="eastAsia" w:ascii="Times New Roman" w:hAnsi="Times New Roman" w:eastAsia="黑体" w:cs="Times New Roman"/>
          <w:sz w:val="28"/>
          <w:szCs w:val="28"/>
          <w:lang w:val="en-US" w:eastAsia="zh-CN"/>
        </w:rPr>
      </w:pPr>
    </w:p>
    <w:p>
      <w:pPr>
        <w:pStyle w:val="11"/>
        <w:numPr>
          <w:ilvl w:val="0"/>
          <w:numId w:val="0"/>
        </w:numPr>
        <w:spacing w:line="480" w:lineRule="exact"/>
        <w:ind w:leftChars="0"/>
        <w:rPr>
          <w:rFonts w:hint="eastAsia" w:ascii="Times New Roman" w:hAnsi="Times New Roman" w:eastAsia="黑体" w:cs="Times New Roman"/>
          <w:sz w:val="28"/>
          <w:szCs w:val="28"/>
          <w:lang w:val="en-US" w:eastAsia="zh-CN"/>
        </w:rPr>
      </w:pPr>
    </w:p>
    <w:p>
      <w:pPr>
        <w:pStyle w:val="11"/>
        <w:numPr>
          <w:ilvl w:val="0"/>
          <w:numId w:val="0"/>
        </w:numPr>
        <w:spacing w:line="480" w:lineRule="exact"/>
        <w:ind w:leftChars="0"/>
        <w:rPr>
          <w:rFonts w:hint="eastAsia" w:ascii="Times New Roman" w:hAnsi="Times New Roman" w:eastAsia="黑体" w:cs="Times New Roman"/>
          <w:sz w:val="28"/>
          <w:szCs w:val="28"/>
          <w:lang w:val="en-US" w:eastAsia="zh-CN"/>
        </w:rPr>
      </w:pPr>
    </w:p>
    <w:p>
      <w:pPr>
        <w:pStyle w:val="11"/>
        <w:numPr>
          <w:ilvl w:val="0"/>
          <w:numId w:val="0"/>
        </w:numPr>
        <w:spacing w:line="480" w:lineRule="exact"/>
        <w:ind w:leftChars="0"/>
        <w:rPr>
          <w:rFonts w:hint="eastAsia" w:ascii="Times New Roman" w:hAnsi="Times New Roman" w:eastAsia="黑体" w:cs="Times New Roman"/>
          <w:sz w:val="28"/>
          <w:szCs w:val="28"/>
          <w:lang w:val="en-US" w:eastAsia="zh-CN"/>
        </w:rPr>
      </w:pPr>
    </w:p>
    <w:p>
      <w:pPr>
        <w:pStyle w:val="3"/>
        <w:numPr>
          <w:ilvl w:val="0"/>
          <w:numId w:val="0"/>
        </w:numPr>
        <w:ind w:leftChars="0"/>
        <w:rPr>
          <w:rFonts w:hint="eastAsia"/>
          <w:lang w:val="en-US" w:eastAsia="zh-CN"/>
        </w:rPr>
      </w:pPr>
      <w:bookmarkStart w:id="4" w:name="_Toc27184"/>
      <w:bookmarkStart w:id="5" w:name="_Toc2583"/>
      <w:r>
        <w:rPr>
          <w:rFonts w:hint="eastAsia"/>
          <w:lang w:val="en-US" w:eastAsia="zh-CN"/>
        </w:rPr>
        <w:t>1.2学科对应核心学习能力分析</w:t>
      </w:r>
      <w:bookmarkEnd w:id="4"/>
      <w:bookmarkEnd w:id="5"/>
    </w:p>
    <w:tbl>
      <w:tblPr>
        <w:tblStyle w:val="10"/>
        <w:tblW w:w="828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8288" w:type="dxa"/>
            <w:shd w:val="clear" w:color="auto" w:fill="9CC2E5" w:themeFill="accent1" w:themeFillTint="99"/>
          </w:tcPr>
          <w:p>
            <w:pPr>
              <w:spacing w:before="156" w:after="156" w:line="360" w:lineRule="exact"/>
              <w:jc w:val="center"/>
              <w:rPr>
                <w:rFonts w:ascii="Times New Roman" w:hAnsi="Times New Roman" w:eastAsia="宋体" w:cs="Times New Roman"/>
                <w:b/>
                <w:bCs/>
                <w:kern w:val="0"/>
                <w:sz w:val="20"/>
                <w:szCs w:val="20"/>
              </w:rPr>
            </w:pPr>
            <w:r>
              <w:rPr>
                <w:rFonts w:hint="eastAsia"/>
                <w:b w:val="0"/>
                <w:bCs w:val="0"/>
                <w:color w:val="auto"/>
                <w:sz w:val="24"/>
                <w:szCs w:val="24"/>
                <w:lang w:val="en-US" w:eastAsia="zh-CN"/>
              </w:rPr>
              <w:t>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88" w:type="dxa"/>
            <w:shd w:val="clear" w:color="auto" w:fill="FFE599" w:themeFill="accent4" w:themeFillTint="66"/>
          </w:tcPr>
          <w:p>
            <w:pPr>
              <w:pStyle w:val="11"/>
              <w:numPr>
                <w:ilvl w:val="0"/>
                <w:numId w:val="0"/>
              </w:numPr>
              <w:spacing w:line="480" w:lineRule="exact"/>
              <w:jc w:val="center"/>
              <w:rPr>
                <w:rFonts w:hint="eastAsia" w:ascii="Times New Roman" w:hAnsi="Times New Roman" w:eastAsia="宋体" w:cs="Times New Roman"/>
                <w:b/>
                <w:bCs/>
                <w:kern w:val="0"/>
                <w:sz w:val="24"/>
                <w:szCs w:val="24"/>
                <w:lang w:eastAsia="zh-CN"/>
              </w:rPr>
            </w:pPr>
            <w:r>
              <w:rPr>
                <w:rFonts w:hint="eastAsia" w:asciiTheme="minorHAnsi" w:hAnsiTheme="minorHAnsi" w:eastAsiaTheme="minorEastAsia" w:cstheme="minorBidi"/>
                <w:b w:val="0"/>
                <w:bCs w:val="0"/>
                <w:color w:val="auto"/>
                <w:kern w:val="2"/>
                <w:sz w:val="24"/>
                <w:szCs w:val="24"/>
                <w:lang w:val="en-US" w:eastAsia="zh-CN" w:bidi="ar-SA"/>
              </w:rPr>
              <w:t>工作记忆能力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rPr>
                <w:rFonts w:hint="eastAsia"/>
                <w:b w:val="0"/>
                <w:bCs w:val="0"/>
                <w:color w:val="auto"/>
                <w:sz w:val="24"/>
                <w:szCs w:val="24"/>
                <w:lang w:val="en-US" w:eastAsia="zh-CN"/>
              </w:rPr>
            </w:pPr>
            <w:r>
              <w:rPr>
                <w:rFonts w:hint="eastAsia"/>
                <w:b w:val="0"/>
                <w:bCs w:val="0"/>
                <w:color w:val="auto"/>
                <w:sz w:val="24"/>
                <w:szCs w:val="24"/>
                <w:lang w:val="en-US" w:eastAsia="zh-CN"/>
              </w:rPr>
              <w:t>工作记忆能力是学好语文的核心能力之一。在学习语文的过程中，需要记忆的内容很多，古诗词与文言文的背诵、优美语段的摘记、各种素材的积累，这些都需要运用到工作记忆能力。你的工作记忆能力较差，很容易上一秒记住，下一秒就忘记，不容易将学过的知识储存在脑海之中，建议你可以学会使用各种记忆策略，如歌诀记忆法，把古诗词进行有节奏感地复述以此记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信息加工能力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b w:val="0"/>
                <w:bCs w:val="0"/>
                <w:color w:val="auto"/>
                <w:sz w:val="24"/>
                <w:szCs w:val="24"/>
                <w:lang w:val="en-US" w:eastAsia="zh-CN"/>
              </w:rPr>
              <w:t>信息加工能力是学好语文的核心能力之一。在学习语文过程中，要求学生对文章内容进行有目的的分析，区别文中所给材料的作用和用途，从中筛选出有用的信息材料。比如在做阅读理解题的时候，需要学生能够将材料文章在自己的脑海之中进行加工，对于需要提取重点并进行概述的题，可以更好完成。你的信息加工能力较差，对你学习语文、提高语文成绩有较大的影响</w:t>
            </w:r>
            <w:r>
              <w:rPr>
                <w:rFonts w:hint="eastAsia" w:asciiTheme="minorHAnsi" w:hAnsiTheme="minorHAnsi" w:eastAsiaTheme="minorEastAsia" w:cstheme="minorBidi"/>
                <w:b w:val="0"/>
                <w:bCs w:val="0"/>
                <w:color w:val="auto"/>
                <w:kern w:val="2"/>
                <w:sz w:val="24"/>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逻辑推理能力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逻辑推理能力是学好语文的核心能力之一。就语文高考来看，解答语文试题大多数与逻辑思维密切关联，句子衔接与病句修改、语序调整与句式变换、仿造句子与修辞辨析、文章信息的筛选与整合，无不与逻辑思维紧密相关。你的逻辑推理能力很差，在做分析的时候很容易混乱，建议每一步分析都要建立在准确的知识点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语言能力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语言能力是学好语文的核心能力之一。在学习语文的过程中，要能够很好地理解语言文字的内容。读一篇文章的时候，需要读懂作者想要表达的深层含义，在做阅读理解题的时候才能保证自己答题的准确率；另外作文对于语言能力要求也很高，需要学生能够将平铺直叙的语言进行生动形象或曲折跌宕的描述，吸引读者的阅读兴趣。你的语言能力处于大众水平，有时候把握不到文章讲述的中心和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8288" w:type="dxa"/>
            <w:shd w:val="clear" w:color="auto" w:fill="9CC2E5" w:themeFill="accent1" w:themeFillTint="99"/>
          </w:tcPr>
          <w:p>
            <w:pPr>
              <w:spacing w:before="156" w:after="156" w:line="360" w:lineRule="exact"/>
              <w:jc w:val="center"/>
              <w:rPr>
                <w:rFonts w:ascii="Times New Roman" w:hAnsi="Times New Roman" w:eastAsia="宋体" w:cs="Times New Roman"/>
                <w:b/>
                <w:bCs/>
                <w:kern w:val="0"/>
                <w:sz w:val="20"/>
                <w:szCs w:val="20"/>
              </w:rPr>
            </w:pPr>
            <w:r>
              <w:rPr>
                <w:rFonts w:hint="eastAsia"/>
                <w:b w:val="0"/>
                <w:bCs w:val="0"/>
                <w:color w:val="auto"/>
                <w:sz w:val="24"/>
                <w:szCs w:val="24"/>
                <w:lang w:val="en-US" w:eastAsia="zh-CN"/>
              </w:rPr>
              <w:t>数学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88" w:type="dxa"/>
            <w:shd w:val="clear" w:color="auto" w:fill="FFE599" w:themeFill="accent4" w:themeFillTint="66"/>
          </w:tcPr>
          <w:p>
            <w:pPr>
              <w:pStyle w:val="11"/>
              <w:numPr>
                <w:ilvl w:val="0"/>
                <w:numId w:val="0"/>
              </w:numPr>
              <w:spacing w:line="480" w:lineRule="exact"/>
              <w:jc w:val="center"/>
              <w:rPr>
                <w:rFonts w:hint="eastAsia" w:ascii="Times New Roman" w:hAnsi="Times New Roman" w:eastAsia="宋体" w:cs="Times New Roman"/>
                <w:b/>
                <w:bCs/>
                <w:kern w:val="0"/>
                <w:sz w:val="24"/>
                <w:szCs w:val="24"/>
                <w:lang w:eastAsia="zh-CN"/>
              </w:rPr>
            </w:pPr>
            <w:r>
              <w:rPr>
                <w:rFonts w:hint="eastAsia"/>
                <w:b w:val="0"/>
                <w:bCs w:val="0"/>
                <w:color w:val="auto"/>
                <w:sz w:val="24"/>
                <w:szCs w:val="24"/>
                <w:lang w:val="en-US" w:eastAsia="zh-CN"/>
              </w:rPr>
              <w:t>信息加工</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rPr>
                <w:rFonts w:hint="eastAsia"/>
                <w:b w:val="0"/>
                <w:bCs w:val="0"/>
                <w:color w:val="auto"/>
                <w:sz w:val="24"/>
                <w:szCs w:val="24"/>
                <w:lang w:val="en-US" w:eastAsia="zh-CN"/>
              </w:rPr>
            </w:pPr>
            <w:r>
              <w:rPr>
                <w:rFonts w:hint="eastAsia"/>
                <w:b w:val="0"/>
                <w:bCs w:val="0"/>
                <w:color w:val="auto"/>
                <w:sz w:val="24"/>
                <w:szCs w:val="24"/>
                <w:lang w:val="en-US" w:eastAsia="zh-CN"/>
              </w:rPr>
              <w:t>信息加工能力是学好数学的核心能力之一。在数学的学习过程中，利用问题条件提供的图形、符号、语义等信息与已贮存的材料信息通过思维活动，进行概括、联结、组合、加工成新的复合体形态，从而形成理想的严谨推理形式，获得符合问题要求的结论。你的信息加工能力很低，不能很好地对数学问题进行提取和加工，得到正确的答案，你应该加强这方面的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b w:val="0"/>
                <w:bCs w:val="0"/>
                <w:color w:val="auto"/>
                <w:sz w:val="24"/>
                <w:szCs w:val="24"/>
                <w:lang w:val="en-US" w:eastAsia="zh-CN"/>
              </w:rPr>
              <w:t>逻辑推理</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b w:val="0"/>
                <w:bCs w:val="0"/>
                <w:color w:val="auto"/>
                <w:sz w:val="24"/>
                <w:szCs w:val="24"/>
                <w:lang w:val="en-US" w:eastAsia="zh-CN"/>
              </w:rPr>
              <w:t>逻辑推理能力是学好数学的核心能力之一。数学具有严谨的逻辑体系，在数学概念的分类、定理的证明、公式法则的推导等方面都广泛使用逻辑推理。你的逻辑推理能力较差，缺乏正确的判断和合乎逻辑的思考，因此在解题时，不知从何下手，想问题没有方向性、准确性和灵活度。建议你在解题的时候，刻意地保证每一步解答都有缜密的逻辑和推理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表象能力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表象能力是学好数学的核心能力之一。表象就是当事物不在眼前时，人们头脑中出现的关于事物的形象。在学习数学的过程中，要求学生能够强化感知、建立表象，使感性经验得到累积；拓宽渠道，丰富表象，为抽象思维积累材料；内化认知，加工表象，促使形象思维模型化；唤醒已知，提取表象，实现形象与抽象的互通。你的表象能力较强，能够根据题目构思出图形，辅助自己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空间能力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空间能力是学好数学的核心能力之一。在学习数学的过程中，几何问题对学生的空间能力要求比较高，学生要能够由实物的形状想象出几何图形，由几何图形想象出实物的形状，进行几何体与其三视图、平面图之间的转化；能从较复杂的图形中分解出基本的图形，并能分析其中的基本元素及其关系；能运用图形形象地描述问题。你的空间能力低于大众水平，难以根据空间或平面图形，分析出其元素的关系，所以几何题目对你来说会显得比较的棘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数学能力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数学能力是学好数学的核心能力之一。在数学中它表现为用数字和符号来进行思维活动的能力，具有较高的抽象水平和较高的心智活动标准。事实上，在数学的感知、记忆、思维、想象活动中都表现出很强的个性，并且这种个性特征以某种机能系统或结构形式在个体身上固定下来，使之具有一种经常的、稳定的性质。你的数学能力一般，能够运用公式或定理解决数学问题，但复杂的题就会让你有些捉襟见肘。</w:t>
            </w:r>
          </w:p>
        </w:tc>
      </w:tr>
    </w:tbl>
    <w:p>
      <w:pPr>
        <w:spacing w:line="480" w:lineRule="exact"/>
        <w:rPr>
          <w:rFonts w:hint="eastAsia"/>
          <w:lang w:val="en-US" w:eastAsia="zh-CN"/>
        </w:rPr>
      </w:pPr>
    </w:p>
    <w:tbl>
      <w:tblPr>
        <w:tblStyle w:val="10"/>
        <w:tblW w:w="828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8288" w:type="dxa"/>
            <w:shd w:val="clear" w:color="auto" w:fill="9CC2E5" w:themeFill="accent1" w:themeFillTint="99"/>
          </w:tcPr>
          <w:p>
            <w:pPr>
              <w:spacing w:before="156" w:after="156" w:line="360" w:lineRule="exact"/>
              <w:jc w:val="center"/>
              <w:rPr>
                <w:rFonts w:ascii="Times New Roman" w:hAnsi="Times New Roman" w:eastAsia="宋体" w:cs="Times New Roman"/>
                <w:b/>
                <w:bCs/>
                <w:kern w:val="0"/>
                <w:sz w:val="20"/>
                <w:szCs w:val="20"/>
              </w:rPr>
            </w:pPr>
            <w:r>
              <w:rPr>
                <w:rFonts w:hint="eastAsia"/>
                <w:b w:val="0"/>
                <w:bCs w:val="0"/>
                <w:color w:val="auto"/>
                <w:sz w:val="24"/>
                <w:szCs w:val="24"/>
                <w:lang w:val="en-US" w:eastAsia="zh-CN"/>
              </w:rPr>
              <w:t>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88" w:type="dxa"/>
            <w:shd w:val="clear" w:color="auto" w:fill="FFE599" w:themeFill="accent4" w:themeFillTint="66"/>
          </w:tcPr>
          <w:p>
            <w:pPr>
              <w:pStyle w:val="11"/>
              <w:numPr>
                <w:ilvl w:val="0"/>
                <w:numId w:val="0"/>
              </w:numPr>
              <w:spacing w:line="480" w:lineRule="exact"/>
              <w:jc w:val="center"/>
              <w:rPr>
                <w:rFonts w:hint="eastAsia" w:ascii="Times New Roman" w:hAnsi="Times New Roman" w:eastAsia="宋体" w:cs="Times New Roman"/>
                <w:b/>
                <w:bCs/>
                <w:kern w:val="0"/>
                <w:sz w:val="24"/>
                <w:szCs w:val="24"/>
                <w:lang w:eastAsia="zh-CN"/>
              </w:rPr>
            </w:pPr>
            <w:r>
              <w:rPr>
                <w:rFonts w:hint="eastAsia" w:asciiTheme="minorHAnsi" w:hAnsiTheme="minorHAnsi" w:eastAsiaTheme="minorEastAsia" w:cstheme="minorBidi"/>
                <w:b w:val="0"/>
                <w:bCs w:val="0"/>
                <w:color w:val="auto"/>
                <w:kern w:val="2"/>
                <w:sz w:val="24"/>
                <w:szCs w:val="24"/>
                <w:lang w:val="en-US" w:eastAsia="zh-CN" w:bidi="ar-SA"/>
              </w:rPr>
              <w:t>工作记忆能力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rPr>
                <w:rFonts w:hint="eastAsia"/>
                <w:b w:val="0"/>
                <w:bCs w:val="0"/>
                <w:color w:val="auto"/>
                <w:sz w:val="24"/>
                <w:szCs w:val="24"/>
                <w:lang w:val="en-US" w:eastAsia="zh-CN"/>
              </w:rPr>
            </w:pPr>
            <w:r>
              <w:rPr>
                <w:rFonts w:hint="eastAsia"/>
                <w:b w:val="0"/>
                <w:bCs w:val="0"/>
                <w:color w:val="auto"/>
                <w:sz w:val="24"/>
                <w:szCs w:val="24"/>
                <w:lang w:val="en-US" w:eastAsia="zh-CN"/>
              </w:rPr>
              <w:t>工作记忆能力是学好英语的核心能力之一。在学习英语的过程中，无论是语法的记忆、课文的背诵、单词的熟记，都需要有很好的工作记忆能力。比如在听力理解教学方面，工作记忆容量的扩大是提高英语听力理解效率的一个有效的方法。良好的工作记忆能力，能够使自己的听力得到突破。你的工作记忆能力较强，能够灵活使用记忆策略，如将好几个单词放入一个小故事中记忆；或是将某个单词赋予现实情景意义进行背诵，不会一直使用复述的方式让背诵变得枯燥乏味，你应该发挥你的这一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b w:val="0"/>
                <w:bCs w:val="0"/>
                <w:color w:val="auto"/>
                <w:sz w:val="24"/>
                <w:szCs w:val="24"/>
                <w:lang w:val="en-US" w:eastAsia="zh-CN"/>
              </w:rPr>
              <w:t>思维转换</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b w:val="0"/>
                <w:bCs w:val="0"/>
                <w:color w:val="auto"/>
                <w:sz w:val="24"/>
                <w:szCs w:val="24"/>
                <w:lang w:val="en-US" w:eastAsia="zh-CN"/>
              </w:rPr>
              <w:t>思维转换能力是学好英语的核心能力之一。在学习英语的过程中，能够从中文的语言思维环境转化为英文的语言思维环境。中文的主谓宾与英文的主谓宾用法有区别；英语中宾语从句、状语从句等，都与中文有所不同。你的思维转换能力一般，说英语或者写英语的时候，偶尔会被中文的思维方式局限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逻辑推理能力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逻辑推理能力是学好英语的核心能力之一。从逻辑思维角度看，英汉翻译就是根据英语的语言材料，运用汉语进行第二次思维的活动过程。在翻译中，正确运用逻辑思维的形式和方法，根据原文语句内在的逻辑关系来确定译文语句的层次处理和结构安排，这对于深刻理解原文、确切表达原文的思想内容、再现原作的修辞效果等都将起积极作用。你的逻辑推理能力高于平均水平，能将文章的层次结构进行转换。建议你继续发挥这一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8288" w:type="dxa"/>
            <w:shd w:val="clear" w:color="auto" w:fill="9CC2E5" w:themeFill="accent1" w:themeFillTint="99"/>
          </w:tcPr>
          <w:p>
            <w:pPr>
              <w:spacing w:before="156" w:after="156" w:line="360" w:lineRule="exact"/>
              <w:jc w:val="center"/>
              <w:rPr>
                <w:rFonts w:ascii="Times New Roman" w:hAnsi="Times New Roman" w:eastAsia="宋体" w:cs="Times New Roman"/>
                <w:b/>
                <w:bCs/>
                <w:kern w:val="0"/>
                <w:sz w:val="20"/>
                <w:szCs w:val="20"/>
              </w:rPr>
            </w:pPr>
            <w:r>
              <w:rPr>
                <w:rFonts w:hint="eastAsia"/>
                <w:b w:val="0"/>
                <w:bCs w:val="0"/>
                <w:color w:val="auto"/>
                <w:sz w:val="24"/>
                <w:szCs w:val="24"/>
                <w:lang w:val="en-US" w:eastAsia="zh-CN"/>
              </w:rPr>
              <w:t>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88" w:type="dxa"/>
            <w:shd w:val="clear" w:color="auto" w:fill="FFE599" w:themeFill="accent4" w:themeFillTint="66"/>
          </w:tcPr>
          <w:p>
            <w:pPr>
              <w:pStyle w:val="11"/>
              <w:numPr>
                <w:ilvl w:val="0"/>
                <w:numId w:val="0"/>
              </w:numPr>
              <w:spacing w:line="480" w:lineRule="exact"/>
              <w:jc w:val="center"/>
              <w:rPr>
                <w:rFonts w:hint="eastAsia" w:ascii="Times New Roman" w:hAnsi="Times New Roman" w:eastAsia="宋体" w:cs="Times New Roman"/>
                <w:b/>
                <w:bCs/>
                <w:kern w:val="0"/>
                <w:sz w:val="24"/>
                <w:szCs w:val="24"/>
                <w:lang w:eastAsia="zh-CN"/>
              </w:rPr>
            </w:pPr>
            <w:r>
              <w:rPr>
                <w:rFonts w:hint="eastAsia"/>
                <w:b w:val="0"/>
                <w:bCs w:val="0"/>
                <w:color w:val="auto"/>
                <w:sz w:val="24"/>
                <w:szCs w:val="24"/>
                <w:lang w:val="en-US" w:eastAsia="zh-CN"/>
              </w:rPr>
              <w:t>信息加工</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rPr>
                <w:rFonts w:hint="eastAsia"/>
                <w:b w:val="0"/>
                <w:bCs w:val="0"/>
                <w:color w:val="auto"/>
                <w:sz w:val="24"/>
                <w:szCs w:val="24"/>
                <w:lang w:val="en-US" w:eastAsia="zh-CN"/>
              </w:rPr>
            </w:pPr>
            <w:r>
              <w:rPr>
                <w:rFonts w:hint="eastAsia"/>
                <w:b w:val="0"/>
                <w:bCs w:val="0"/>
                <w:color w:val="auto"/>
                <w:sz w:val="24"/>
                <w:szCs w:val="24"/>
                <w:lang w:val="en-US" w:eastAsia="zh-CN"/>
              </w:rPr>
              <w:t>信息加工能力是学好物理的核心能力之一。在学物理的过程中，初级信息和符号信息一般是同时对学生施加作用，而在认知活动中，要求学生将思维由现象到本质，由低级到高级的深化。学生在解决物理问题的时候，要能把初级信息经过抽象、概括、本质化、普遍化等思维加工提升为概念、规律、模型等符号信息。你的信息加工能力低于同龄人的平均水平，只能简单机械地、生硬地接受记忆物理概念、规律等符号信息，所习得的知识缺乏迁移力，不利于用整体、联系的观点认识物理事物、严密地推理论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b w:val="0"/>
                <w:bCs w:val="0"/>
                <w:color w:val="auto"/>
                <w:sz w:val="24"/>
                <w:szCs w:val="24"/>
                <w:lang w:val="en-US" w:eastAsia="zh-CN"/>
              </w:rPr>
              <w:t>思维转换</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b w:val="0"/>
                <w:bCs w:val="0"/>
                <w:color w:val="auto"/>
                <w:sz w:val="24"/>
                <w:szCs w:val="24"/>
                <w:lang w:val="en-US" w:eastAsia="zh-CN"/>
              </w:rPr>
              <w:t>思维转换能力是学好物理的核心能力之一。在物理学习中，不管是概念的建立、规律的发现，还是定理、定律的建立，都需要经过思维的加工，才能实现思维的递进。对于某些题目，如果循规蹈矩地按常规解题，复杂的问题常常会让学生在解题过程中多走“弯路”。需要学生从思维定势中走出来，在大脑中形成一个合理的知识结构的思维框架，对于学生学习物理大有裨益。你的思维转换能力较差，需要加强这方面的练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逻辑推理能力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逻辑推理能力是学好物理的核心能力之一。高考物理试题对于逻辑推理能力的考察贯穿于各种题型中，从不同角度考查学生推理的严密性和逻辑性。高考物理对这项能力的要求是能够根据已知的知识和物理事实、条件，对物理问题进行逻辑推理和论证，得出正确的结论或作出正确的判断，能把推理过程正确地表达出来。你的逻辑推理能力一般，在解决物理问题的时候，步骤不太多的问题，你还是能够清晰地分析，但是复杂问题会使你的思路混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表象能力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表象能力是学好物理的核心能力之一。在学习物理的时候，学生要面对许多物理模型，即通常所说的理想化的研究客体及其理想化的运动过程。在建立物理概念和规律的过程中，需要借助表象心理过程间接完成对许多的物理相关情景的认知。你的表象能力一般，简单的题目，你能够在脑海里形成相关的事物，复杂的题目会依赖题目本身给出的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数学能力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数学能力是学好物理的核心能力之一。高中物理中很多题目注重定量分析，数学知识在物理题目分析和计算中的应用很多。物理的学习不仅需要进行物理实验，还要有数学作为理论基础。你的数学能力一般，能有效地运用数学知识对物理题进行计算与分析。</w:t>
            </w:r>
          </w:p>
        </w:tc>
      </w:tr>
    </w:tbl>
    <w:p>
      <w:pPr>
        <w:spacing w:line="480" w:lineRule="exact"/>
        <w:rPr>
          <w:rFonts w:hint="eastAsia"/>
          <w:lang w:val="en-US" w:eastAsia="zh-CN"/>
        </w:rPr>
      </w:pPr>
    </w:p>
    <w:tbl>
      <w:tblPr>
        <w:tblStyle w:val="10"/>
        <w:tblW w:w="828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8288" w:type="dxa"/>
            <w:shd w:val="clear" w:color="auto" w:fill="9CC2E5" w:themeFill="accent1" w:themeFillTint="99"/>
          </w:tcPr>
          <w:p>
            <w:pPr>
              <w:spacing w:before="156" w:after="156" w:line="360" w:lineRule="exact"/>
              <w:jc w:val="center"/>
              <w:rPr>
                <w:rFonts w:ascii="Times New Roman" w:hAnsi="Times New Roman" w:eastAsia="宋体" w:cs="Times New Roman"/>
                <w:b/>
                <w:bCs/>
                <w:kern w:val="0"/>
                <w:sz w:val="20"/>
                <w:szCs w:val="20"/>
              </w:rPr>
            </w:pPr>
            <w:r>
              <w:rPr>
                <w:rFonts w:hint="eastAsia"/>
                <w:b w:val="0"/>
                <w:bCs w:val="0"/>
                <w:color w:val="auto"/>
                <w:sz w:val="24"/>
                <w:szCs w:val="24"/>
                <w:lang w:val="en-US" w:eastAsia="zh-CN"/>
              </w:rPr>
              <w:t>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88" w:type="dxa"/>
            <w:shd w:val="clear" w:color="auto" w:fill="FFE599" w:themeFill="accent4" w:themeFillTint="66"/>
          </w:tcPr>
          <w:p>
            <w:pPr>
              <w:pStyle w:val="11"/>
              <w:numPr>
                <w:ilvl w:val="0"/>
                <w:numId w:val="0"/>
              </w:numPr>
              <w:spacing w:line="480" w:lineRule="exact"/>
              <w:jc w:val="center"/>
              <w:rPr>
                <w:rFonts w:hint="eastAsia" w:ascii="Times New Roman" w:hAnsi="Times New Roman" w:eastAsia="宋体" w:cs="Times New Roman"/>
                <w:b/>
                <w:bCs/>
                <w:kern w:val="0"/>
                <w:sz w:val="24"/>
                <w:szCs w:val="24"/>
                <w:lang w:eastAsia="zh-CN"/>
              </w:rPr>
            </w:pPr>
            <w:r>
              <w:rPr>
                <w:rFonts w:hint="eastAsia"/>
                <w:b w:val="0"/>
                <w:bCs w:val="0"/>
                <w:color w:val="auto"/>
                <w:sz w:val="24"/>
                <w:szCs w:val="24"/>
                <w:lang w:val="en-US" w:eastAsia="zh-CN"/>
              </w:rPr>
              <w:t>信息加工</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rPr>
                <w:rFonts w:hint="eastAsia"/>
                <w:b w:val="0"/>
                <w:bCs w:val="0"/>
                <w:color w:val="auto"/>
                <w:sz w:val="24"/>
                <w:szCs w:val="24"/>
                <w:lang w:val="en-US" w:eastAsia="zh-CN"/>
              </w:rPr>
            </w:pPr>
            <w:r>
              <w:rPr>
                <w:rFonts w:hint="eastAsia"/>
                <w:b w:val="0"/>
                <w:bCs w:val="0"/>
                <w:color w:val="auto"/>
                <w:sz w:val="24"/>
                <w:szCs w:val="24"/>
                <w:lang w:val="en-US" w:eastAsia="zh-CN"/>
              </w:rPr>
              <w:t>信息加工能力是学好化学的核心能力之一。在学化学知识的时候，学生需要对所获得的化学信息进行有效地加工，使自己对化学现象的认识从量变提升到质变。这个过程中，是学生对化学信息进行加工的认知过程，通过加工揭示化学知识间的内在联系，使之系统化、体系化的过程。你的信息加工能力较差，容易出现基础知识掌握了，但是在解题时不能加以应用，老师讲解时都能理解，但自己做题却无从下手的情况，你需要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rPr>
              <w:t>逻辑推理</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9" w:hRule="atLeast"/>
        </w:trPr>
        <w:tc>
          <w:tcPr>
            <w:tcW w:w="8288" w:type="dxa"/>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rPr>
              <w:t>逻辑推理能力是学好化学的核心能力之一。对学生逻辑推理能力的培养，就是让学生具有分析、比较、概括化学概念及其化学原理的能力，能够运用从特殊到一般或者是从一般到特殊的方法认识物质以及物质变化的规律，使他们能够运用化学原理去判断和推理物质有何特征的能力。你的逻辑推理能力较差，在解决化学问题的时候，很容易找不到思路，你需要提高逻辑推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表象能力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表象能力是学好化学的核心能力之一。化学学科属于一门实验科学，实验是让学生积累化学表象，形成感性认识的基本教学手段。学生通过各种实验，得到各种感官体验，加深对知识的理解，提高自己的表象能力。你的表象能力低于大众水平，在学习的时候，无法构思出相关的化学反应的过程，这对你解决化学问题有较大的阻碍。</w:t>
            </w:r>
          </w:p>
        </w:tc>
      </w:tr>
    </w:tbl>
    <w:p>
      <w:pPr>
        <w:spacing w:line="480" w:lineRule="exact"/>
        <w:rPr>
          <w:rFonts w:hint="eastAsia"/>
          <w:lang w:val="en-US" w:eastAsia="zh-CN"/>
        </w:rPr>
      </w:pPr>
    </w:p>
    <w:tbl>
      <w:tblPr>
        <w:tblStyle w:val="10"/>
        <w:tblW w:w="828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8288" w:type="dxa"/>
            <w:shd w:val="clear" w:color="auto" w:fill="9CC2E5" w:themeFill="accent1" w:themeFillTint="99"/>
          </w:tcPr>
          <w:p>
            <w:pPr>
              <w:spacing w:before="156" w:after="156" w:line="360" w:lineRule="exact"/>
              <w:jc w:val="center"/>
              <w:rPr>
                <w:rFonts w:ascii="Times New Roman" w:hAnsi="Times New Roman" w:eastAsia="宋体" w:cs="Times New Roman"/>
                <w:b/>
                <w:bCs/>
                <w:kern w:val="0"/>
                <w:sz w:val="20"/>
                <w:szCs w:val="20"/>
              </w:rPr>
            </w:pPr>
            <w:r>
              <w:rPr>
                <w:rFonts w:hint="eastAsia"/>
                <w:b w:val="0"/>
                <w:bCs w:val="0"/>
                <w:color w:val="auto"/>
                <w:sz w:val="24"/>
                <w:szCs w:val="24"/>
                <w:lang w:val="en-US" w:eastAsia="zh-CN"/>
              </w:rPr>
              <w:t>生物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88" w:type="dxa"/>
            <w:shd w:val="clear" w:color="auto" w:fill="FFE599" w:themeFill="accent4" w:themeFillTint="66"/>
          </w:tcPr>
          <w:p>
            <w:pPr>
              <w:pStyle w:val="11"/>
              <w:numPr>
                <w:ilvl w:val="0"/>
                <w:numId w:val="0"/>
              </w:numPr>
              <w:spacing w:line="480" w:lineRule="exact"/>
              <w:jc w:val="center"/>
              <w:rPr>
                <w:rFonts w:hint="eastAsia" w:ascii="Times New Roman" w:hAnsi="Times New Roman" w:eastAsia="宋体" w:cs="Times New Roman"/>
                <w:b/>
                <w:bCs/>
                <w:kern w:val="0"/>
                <w:sz w:val="24"/>
                <w:szCs w:val="24"/>
                <w:lang w:eastAsia="zh-CN"/>
              </w:rPr>
            </w:pPr>
            <w:r>
              <w:rPr>
                <w:rFonts w:hint="eastAsia"/>
                <w:b w:val="0"/>
                <w:bCs w:val="0"/>
                <w:color w:val="auto"/>
                <w:sz w:val="24"/>
                <w:szCs w:val="24"/>
                <w:lang w:val="en-US" w:eastAsia="zh-CN"/>
              </w:rPr>
              <w:t>信息加工</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rPr>
                <w:rFonts w:hint="eastAsia"/>
                <w:b w:val="0"/>
                <w:bCs w:val="0"/>
                <w:color w:val="auto"/>
                <w:sz w:val="24"/>
                <w:szCs w:val="24"/>
                <w:lang w:val="en-US" w:eastAsia="zh-CN"/>
              </w:rPr>
            </w:pPr>
            <w:r>
              <w:rPr>
                <w:rFonts w:hint="eastAsia"/>
                <w:b w:val="0"/>
                <w:bCs w:val="0"/>
                <w:color w:val="auto"/>
                <w:sz w:val="24"/>
                <w:szCs w:val="24"/>
                <w:lang w:val="en-US" w:eastAsia="zh-CN"/>
              </w:rPr>
              <w:t>信息加工能力是学好生物的核心能力之一。高考生物试题如今逐年强调能力考察，很多试题都是以一定的信息背景为依托，在考查学生基本生物知识和技能的同时，要求学生必须有较强的信息获取、处理和转化能力，因而学生在学习生物的过程中，必须要加强提高自己的信息加工能力。你的信息加工能力很差，难以从大量的原始材料信息中，提取有效信息，进行归类和总结，得出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rPr>
              <w:t>逻辑推理</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9" w:hRule="atLeast"/>
        </w:trPr>
        <w:tc>
          <w:tcPr>
            <w:tcW w:w="8288" w:type="dxa"/>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rPr>
              <w:t>逻辑推理能力是学好生物的核心能力之一。如今的高中生物课程经过改革后，将逻辑推理能力的培养放在了很重要的位置，在课程中各项生物实验都需要缜密的推理和分析。你的逻辑推理能力较差，在做生物题的时候，会觉得有些棘手，有一种无从下手的感觉，很难找到突破口。</w:t>
            </w:r>
          </w:p>
        </w:tc>
      </w:tr>
    </w:tbl>
    <w:p>
      <w:pPr>
        <w:spacing w:line="480" w:lineRule="exact"/>
        <w:rPr>
          <w:rFonts w:hint="eastAsia"/>
          <w:lang w:val="en-US" w:eastAsia="zh-CN"/>
        </w:rPr>
      </w:pPr>
    </w:p>
    <w:tbl>
      <w:tblPr>
        <w:tblStyle w:val="10"/>
        <w:tblW w:w="828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8288" w:type="dxa"/>
            <w:shd w:val="clear" w:color="auto" w:fill="9CC2E5" w:themeFill="accent1" w:themeFillTint="99"/>
          </w:tcPr>
          <w:p>
            <w:pPr>
              <w:spacing w:before="156" w:after="156" w:line="360" w:lineRule="exact"/>
              <w:jc w:val="center"/>
              <w:rPr>
                <w:rFonts w:ascii="Times New Roman" w:hAnsi="Times New Roman" w:eastAsia="宋体" w:cs="Times New Roman"/>
                <w:b/>
                <w:bCs/>
                <w:kern w:val="0"/>
                <w:sz w:val="20"/>
                <w:szCs w:val="20"/>
              </w:rPr>
            </w:pPr>
            <w:r>
              <w:rPr>
                <w:rFonts w:hint="eastAsia"/>
                <w:b w:val="0"/>
                <w:bCs w:val="0"/>
                <w:color w:val="auto"/>
                <w:sz w:val="24"/>
                <w:szCs w:val="24"/>
                <w:lang w:val="en-US" w:eastAsia="zh-CN"/>
              </w:rPr>
              <w:t>地理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88" w:type="dxa"/>
            <w:shd w:val="clear" w:color="auto" w:fill="FFE599" w:themeFill="accent4" w:themeFillTint="66"/>
          </w:tcPr>
          <w:p>
            <w:pPr>
              <w:pStyle w:val="11"/>
              <w:numPr>
                <w:ilvl w:val="0"/>
                <w:numId w:val="0"/>
              </w:numPr>
              <w:spacing w:line="480" w:lineRule="exact"/>
              <w:jc w:val="center"/>
              <w:rPr>
                <w:rFonts w:hint="eastAsia" w:ascii="Times New Roman" w:hAnsi="Times New Roman" w:eastAsia="宋体" w:cs="Times New Roman"/>
                <w:b/>
                <w:bCs/>
                <w:kern w:val="0"/>
                <w:sz w:val="24"/>
                <w:szCs w:val="24"/>
                <w:lang w:eastAsia="zh-CN"/>
              </w:rPr>
            </w:pPr>
            <w:r>
              <w:rPr>
                <w:rFonts w:hint="eastAsia"/>
                <w:b w:val="0"/>
                <w:bCs w:val="0"/>
                <w:color w:val="auto"/>
                <w:sz w:val="24"/>
                <w:szCs w:val="24"/>
                <w:lang w:val="en-US" w:eastAsia="zh-CN"/>
              </w:rPr>
              <w:t>信息加工</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rPr>
                <w:rFonts w:hint="eastAsia"/>
                <w:b w:val="0"/>
                <w:bCs w:val="0"/>
                <w:color w:val="auto"/>
                <w:sz w:val="24"/>
                <w:szCs w:val="24"/>
                <w:lang w:val="en-US" w:eastAsia="zh-CN"/>
              </w:rPr>
            </w:pPr>
            <w:r>
              <w:rPr>
                <w:rFonts w:hint="eastAsia"/>
                <w:b w:val="0"/>
                <w:bCs w:val="0"/>
                <w:color w:val="auto"/>
                <w:sz w:val="24"/>
                <w:szCs w:val="24"/>
                <w:lang w:val="en-US" w:eastAsia="zh-CN"/>
              </w:rPr>
              <w:t>信息加工能力是学好地理的核心能力之一。在地理学习过程中，要经常结合地图进行学习，信息加工是进行推理和总结的基础，良好的信息加工能力能使我们在学习过程中更好地掌握地理知识。你的信息加工能力很差，导致你对接收到的信息不能很好地吸收与理解，这将使你在学习地理科目上有很大的困难，你急需努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rPr>
              <w:t>思维转换</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88" w:type="dxa"/>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rPr>
              <w:t>思维转换能力是学好地理的核心能力之一。在地理学习过程中，经常会出现经纬度与具体的地理位置之间的转换；二维图像到三维空间的转换；思维转换能力强对学习地理知识有一定优势。你的思维转换能力低于大众水平，较难实现从二维到三维之间的转换，这对你学习地理较为不利，你需要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逻辑推理能力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逻辑推理能力是学好地理的核心能力之一。地理逻辑思维是人们在认识过程中借助地理概念、地理判断、地理推理反映地理现象的本质属性，揭示地理现象的内在联系，从而获得地理现象规律性认识的思维。逻辑推理能力强对学习地理有很大优势。你的逻辑推理能力较差，在地理推理的过程中较困难。这对你学习地理科目有一定难度，你需要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表象能力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表象能力是学好地理的核心能力之一。地理表象是在过去感知的基础上形成的地理事物和地理过程的形象的再现。也叫记忆表象。因而地理表象越鲜明、完整、稳定,对地理事物和地理过程的记忆就越深刻。表象能力强对学习地理有很大优势。你的表象能力较差，这对你学习地理科目较为不利，你需要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空间能力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空间能力是学好地理的核心能力之一。地球表面上的一切地理现象、一切地理事件、一切地理过程，都发生在以地理空间为背景的基础上。较高的空间能力有助于学生很好地理解地理的空间要素。你的空间能力较同龄人低，较难从空间要素中获取有用的空间认知，这使你在学习地理时有一定困难，需要提高你的空间能力。</w:t>
            </w:r>
          </w:p>
        </w:tc>
      </w:tr>
    </w:tbl>
    <w:p>
      <w:pPr>
        <w:spacing w:line="480" w:lineRule="exact"/>
        <w:rPr>
          <w:rFonts w:hint="eastAsia"/>
          <w:lang w:val="en-US" w:eastAsia="zh-CN"/>
        </w:rPr>
      </w:pPr>
    </w:p>
    <w:tbl>
      <w:tblPr>
        <w:tblStyle w:val="10"/>
        <w:tblW w:w="828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8288" w:type="dxa"/>
            <w:shd w:val="clear" w:color="auto" w:fill="9CC2E5" w:themeFill="accent1" w:themeFillTint="99"/>
          </w:tcPr>
          <w:p>
            <w:pPr>
              <w:spacing w:before="156" w:after="156" w:line="360" w:lineRule="exact"/>
              <w:jc w:val="center"/>
              <w:rPr>
                <w:rFonts w:ascii="Times New Roman" w:hAnsi="Times New Roman" w:eastAsia="宋体" w:cs="Times New Roman"/>
                <w:b/>
                <w:bCs/>
                <w:kern w:val="0"/>
                <w:sz w:val="20"/>
                <w:szCs w:val="20"/>
              </w:rPr>
            </w:pPr>
            <w:r>
              <w:rPr>
                <w:rFonts w:hint="eastAsia"/>
                <w:b w:val="0"/>
                <w:bCs w:val="0"/>
                <w:color w:val="auto"/>
                <w:sz w:val="24"/>
                <w:szCs w:val="24"/>
                <w:lang w:val="en-US" w:eastAsia="zh-CN"/>
              </w:rPr>
              <w:t>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88" w:type="dxa"/>
            <w:shd w:val="clear" w:color="auto" w:fill="FFE599" w:themeFill="accent4" w:themeFillTint="66"/>
          </w:tcPr>
          <w:p>
            <w:pPr>
              <w:pStyle w:val="11"/>
              <w:numPr>
                <w:ilvl w:val="0"/>
                <w:numId w:val="0"/>
              </w:numPr>
              <w:spacing w:line="480" w:lineRule="exact"/>
              <w:jc w:val="center"/>
              <w:rPr>
                <w:rFonts w:hint="eastAsia" w:ascii="Times New Roman" w:hAnsi="Times New Roman" w:eastAsia="宋体" w:cs="Times New Roman"/>
                <w:b/>
                <w:bCs/>
                <w:kern w:val="0"/>
                <w:sz w:val="24"/>
                <w:szCs w:val="24"/>
                <w:lang w:eastAsia="zh-CN"/>
              </w:rPr>
            </w:pPr>
            <w:r>
              <w:rPr>
                <w:rFonts w:hint="eastAsia"/>
                <w:b w:val="0"/>
                <w:bCs w:val="0"/>
                <w:color w:val="auto"/>
                <w:sz w:val="24"/>
                <w:szCs w:val="24"/>
                <w:lang w:val="en-US" w:eastAsia="zh-CN"/>
              </w:rPr>
              <w:t>工作记忆</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rPr>
                <w:rFonts w:hint="eastAsia"/>
                <w:b w:val="0"/>
                <w:bCs w:val="0"/>
                <w:color w:val="auto"/>
                <w:sz w:val="24"/>
                <w:szCs w:val="24"/>
                <w:lang w:val="en-US" w:eastAsia="zh-CN"/>
              </w:rPr>
            </w:pPr>
            <w:r>
              <w:rPr>
                <w:rFonts w:hint="eastAsia"/>
                <w:b w:val="0"/>
                <w:bCs w:val="0"/>
                <w:color w:val="auto"/>
                <w:sz w:val="24"/>
                <w:szCs w:val="24"/>
                <w:lang w:val="en-US" w:eastAsia="zh-CN"/>
              </w:rPr>
              <w:t>工作记忆能力是学好历史的核心能力之一。基本历史知识的记忆是我们进行历史考卷答题的基础，在考试中也有部分内容考查学生对历史知识的识记程度，工作记忆能力强有助于我们奠定良好的历史基础。你的工作记忆能力远低于同龄人水平，不利于你对历史知识的识记，急需加强工作记忆能力的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rPr>
              <w:t>信息加工</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9" w:hRule="atLeast"/>
        </w:trPr>
        <w:tc>
          <w:tcPr>
            <w:tcW w:w="8288" w:type="dxa"/>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rPr>
              <w:t>信息加工能力是学好历史的核心能力之一。无论哪种题型的历史试题，都需要对其进行信息加工、提取与整合。只有在进行了深度的信息加工后才能有效地进行阶段特征的整合、专题线索的整合、中外历史的整合、主题选择的整合。你的信息加工能力较差，以至于你不能进行有效的信息整合，这对你学习历史有较大影响，需要你努力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逻辑推理能力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auto"/>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asciiTheme="minorHAnsi" w:hAnsiTheme="minorHAnsi" w:eastAsiaTheme="minorEastAsia" w:cstheme="minorBidi"/>
                <w:b w:val="0"/>
                <w:bCs w:val="0"/>
                <w:color w:val="auto"/>
                <w:kern w:val="2"/>
                <w:sz w:val="24"/>
                <w:szCs w:val="24"/>
                <w:lang w:val="en-US" w:eastAsia="zh-CN" w:bidi="ar-SA"/>
              </w:rPr>
              <w:t>逻辑推理能力是学好历史科目的核心能力之一。新课标下历史考试内容早已超出考查对基本历史知识的识记与掌握，上升到考查学生在科学历史观指导下运用学科思维和科学方法分析问题、解决问题的能力，这都需要有较强的逻辑推理能力，能对提出的问题进行论证和探讨。你的逻辑推理能力低于大众水平，较难对提出的问题进行分析和总结，这对你学习历史不利，需要提高你的逻辑推理能力。</w:t>
            </w:r>
          </w:p>
        </w:tc>
      </w:tr>
    </w:tbl>
    <w:p>
      <w:pPr>
        <w:spacing w:line="480" w:lineRule="exact"/>
        <w:rPr>
          <w:rFonts w:hint="eastAsia"/>
          <w:lang w:val="en-US" w:eastAsia="zh-CN"/>
        </w:rPr>
      </w:pPr>
    </w:p>
    <w:tbl>
      <w:tblPr>
        <w:tblStyle w:val="10"/>
        <w:tblW w:w="828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8288" w:type="dxa"/>
            <w:shd w:val="clear" w:color="auto" w:fill="9CC2E5" w:themeFill="accent1" w:themeFillTint="99"/>
          </w:tcPr>
          <w:p>
            <w:pPr>
              <w:spacing w:before="156" w:after="156" w:line="360" w:lineRule="exact"/>
              <w:jc w:val="center"/>
              <w:rPr>
                <w:rFonts w:ascii="Times New Roman" w:hAnsi="Times New Roman" w:eastAsia="宋体" w:cs="Times New Roman"/>
                <w:b/>
                <w:bCs/>
                <w:kern w:val="0"/>
                <w:sz w:val="20"/>
                <w:szCs w:val="20"/>
              </w:rPr>
            </w:pPr>
            <w:r>
              <w:rPr>
                <w:rFonts w:hint="eastAsia"/>
                <w:b w:val="0"/>
                <w:bCs w:val="0"/>
                <w:color w:val="auto"/>
                <w:sz w:val="24"/>
                <w:szCs w:val="24"/>
                <w:lang w:val="en-US" w:eastAsia="zh-CN"/>
              </w:rPr>
              <w:t>政治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88" w:type="dxa"/>
            <w:shd w:val="clear" w:color="auto" w:fill="FFE599" w:themeFill="accent4" w:themeFillTint="66"/>
          </w:tcPr>
          <w:p>
            <w:pPr>
              <w:pStyle w:val="11"/>
              <w:numPr>
                <w:ilvl w:val="0"/>
                <w:numId w:val="0"/>
              </w:numPr>
              <w:spacing w:line="480" w:lineRule="exact"/>
              <w:jc w:val="center"/>
              <w:rPr>
                <w:rFonts w:hint="eastAsia" w:ascii="Times New Roman" w:hAnsi="Times New Roman" w:eastAsia="宋体" w:cs="Times New Roman"/>
                <w:b/>
                <w:bCs/>
                <w:kern w:val="0"/>
                <w:sz w:val="24"/>
                <w:szCs w:val="24"/>
                <w:lang w:eastAsia="zh-CN"/>
              </w:rPr>
            </w:pPr>
            <w:r>
              <w:rPr>
                <w:rFonts w:hint="eastAsia"/>
                <w:b w:val="0"/>
                <w:bCs w:val="0"/>
                <w:color w:val="auto"/>
                <w:sz w:val="24"/>
                <w:szCs w:val="24"/>
                <w:lang w:val="en-US" w:eastAsia="zh-CN"/>
              </w:rPr>
              <w:t>信息加工</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rPr>
                <w:rFonts w:hint="eastAsia"/>
                <w:b w:val="0"/>
                <w:bCs w:val="0"/>
                <w:color w:val="auto"/>
                <w:sz w:val="24"/>
                <w:szCs w:val="24"/>
                <w:lang w:val="en-US" w:eastAsia="zh-CN"/>
              </w:rPr>
            </w:pPr>
            <w:r>
              <w:rPr>
                <w:rFonts w:hint="eastAsia"/>
                <w:b w:val="0"/>
                <w:bCs w:val="0"/>
                <w:color w:val="auto"/>
                <w:sz w:val="24"/>
                <w:szCs w:val="24"/>
                <w:lang w:val="en-US" w:eastAsia="zh-CN"/>
              </w:rPr>
              <w:t>信息加工能力是学好政治的核心能力之一。对于政治的时事分析题，需要对原始的阅读材料进行深度信息加工，不被多余信息干扰，提炼出材料的主要内容，做出准确的回答。你的信息加工能力很差，很多时候你不能读懂题意，答题时经常偏离主题，这会对你政治成绩的提高有很大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shd w:val="clear" w:color="auto" w:fill="FFE599" w:themeFill="accent4" w:themeFillTint="66"/>
          </w:tcPr>
          <w:p>
            <w:pPr>
              <w:pStyle w:val="11"/>
              <w:numPr>
                <w:ilvl w:val="0"/>
                <w:numId w:val="0"/>
              </w:numPr>
              <w:spacing w:line="480" w:lineRule="exact"/>
              <w:jc w:val="center"/>
              <w:rPr>
                <w:rFonts w:hint="eastAsia" w:asciiTheme="minorHAnsi" w:hAnsiTheme="minorHAnsi" w:eastAsiaTheme="minorEastAsia" w:cstheme="minorBidi"/>
                <w:b w:val="0"/>
                <w:bCs w:val="0"/>
                <w:color w:val="auto"/>
                <w:kern w:val="2"/>
                <w:sz w:val="24"/>
                <w:szCs w:val="24"/>
                <w:lang w:val="en-US" w:eastAsia="zh-CN" w:bidi="ar-SA"/>
              </w:rPr>
            </w:pPr>
            <w:r>
              <w:rPr>
                <w:rFonts w:hint="eastAsia"/>
              </w:rPr>
              <w:t>逻辑推理</w:t>
            </w:r>
            <w:r>
              <w:rPr>
                <w:rFonts w:hint="eastAsia" w:asciiTheme="minorHAnsi" w:hAnsiTheme="minorHAnsi" w:eastAsiaTheme="minorEastAsia" w:cstheme="minorBidi"/>
                <w:b w:val="0"/>
                <w:bCs w:val="0"/>
                <w:color w:val="auto"/>
                <w:kern w:val="2"/>
                <w:sz w:val="24"/>
                <w:szCs w:val="24"/>
                <w:lang w:val="en-US" w:eastAsia="zh-CN" w:bidi="ar-SA"/>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9" w:hRule="atLeast"/>
        </w:trPr>
        <w:tc>
          <w:tcPr>
            <w:tcW w:w="8288" w:type="dxa"/>
          </w:tcPr>
          <w:p>
            <w:pPr>
              <w:pStyle w:val="11"/>
              <w:numPr>
                <w:ilvl w:val="0"/>
                <w:numId w:val="0"/>
              </w:numPr>
              <w:spacing w:line="480" w:lineRule="exact"/>
              <w:ind w:firstLine="480" w:firstLineChars="200"/>
              <w:jc w:val="left"/>
              <w:rPr>
                <w:rFonts w:hint="eastAsia" w:asciiTheme="minorHAnsi" w:hAnsiTheme="minorHAnsi" w:eastAsiaTheme="minorEastAsia" w:cstheme="minorBidi"/>
                <w:b w:val="0"/>
                <w:bCs w:val="0"/>
                <w:color w:val="auto"/>
                <w:kern w:val="2"/>
                <w:sz w:val="24"/>
                <w:szCs w:val="24"/>
                <w:lang w:val="en-US" w:eastAsia="zh-CN" w:bidi="ar-SA"/>
              </w:rPr>
            </w:pPr>
            <w:r>
              <w:rPr>
                <w:rFonts w:hint="eastAsia"/>
              </w:rPr>
              <w:t>逻辑推理能力是学习政治的核心能力之一。政治考题不是单纯的知识考核，是把对知识的考核用于分析问题、解决问题的能力考核之中，考查学生的综合思维能力。考题的综合性强，体现在试题材料与知识结合、知识覆盖与能力要求这些方面，这都需要我们有较强的逻辑推理能力。你的逻辑推理能力较差，对综合性较强的题不容易理解，这对你学习政治较为不利，你应该努力加强这方面的训练。</w:t>
            </w:r>
          </w:p>
        </w:tc>
      </w:tr>
    </w:tbl>
    <w:p>
      <w:pPr>
        <w:pStyle w:val="11"/>
        <w:numPr>
          <w:ilvl w:val="0"/>
          <w:numId w:val="0"/>
        </w:numPr>
        <w:spacing w:line="480" w:lineRule="exact"/>
        <w:ind w:leftChars="0"/>
        <w:rPr>
          <w:rFonts w:hint="eastAsia"/>
          <w:lang w:val="en-US" w:eastAsia="zh-CN"/>
        </w:rPr>
      </w:pPr>
    </w:p>
    <w:p>
      <w:pPr>
        <w:pStyle w:val="11"/>
        <w:numPr>
          <w:ilvl w:val="0"/>
          <w:numId w:val="0"/>
        </w:numPr>
        <w:spacing w:line="480" w:lineRule="exact"/>
        <w:ind w:leftChars="0"/>
        <w:rPr>
          <w:rFonts w:hint="eastAsia"/>
          <w:lang w:val="en-US" w:eastAsia="zh-CN"/>
        </w:rPr>
      </w:pPr>
    </w:p>
    <w:p>
      <w:pPr>
        <w:pStyle w:val="3"/>
        <w:numPr>
          <w:ilvl w:val="0"/>
          <w:numId w:val="0"/>
        </w:numPr>
        <w:ind w:leftChars="0"/>
        <w:rPr>
          <w:rFonts w:hint="eastAsia"/>
          <w:lang w:val="en-US" w:eastAsia="zh-CN"/>
        </w:rPr>
      </w:pPr>
      <w:bookmarkStart w:id="6" w:name="_Toc12080"/>
      <w:bookmarkStart w:id="7" w:name="_Toc10487"/>
      <w:r>
        <w:rPr>
          <w:rFonts w:hint="eastAsia"/>
          <w:lang w:val="en-US" w:eastAsia="zh-CN"/>
        </w:rPr>
        <w:t>1.3学习能力与学科匹配度评估结果</w:t>
      </w:r>
      <w:bookmarkEnd w:id="6"/>
      <w:bookmarkEnd w:id="7"/>
    </w:p>
    <w:p>
      <w:pPr>
        <w:spacing w:line="480" w:lineRule="exact"/>
        <w:ind w:firstLine="480" w:firstLineChars="200"/>
        <w:rPr>
          <w:rFonts w:hint="eastAsia"/>
          <w:lang w:eastAsia="zh-CN"/>
        </w:rPr>
      </w:pPr>
      <w:r>
        <w:rPr>
          <w:rFonts w:hint="eastAsia"/>
          <w:lang w:eastAsia="zh-CN"/>
        </w:rPr>
        <w:t>根据你的学习能力测评结果，</w:t>
      </w:r>
      <w:ins w:id="0" w:author="HUANGBin" w:date="2018-01-23T19:01:56Z">
        <w:r>
          <w:rPr>
            <w:rFonts w:hint="eastAsia"/>
            <w:lang w:eastAsia="zh-CN"/>
          </w:rPr>
          <w:t>结合各个学科的核心能力水平，</w:t>
        </w:r>
      </w:ins>
      <w:r>
        <w:t>下表</w:t>
      </w:r>
      <w:r>
        <w:rPr>
          <w:rFonts w:hint="eastAsia"/>
          <w:lang w:eastAsia="zh-CN"/>
        </w:rPr>
        <w:t>将呈现你的学习能力与学科的匹配程度。</w:t>
      </w:r>
    </w:p>
    <w:p>
      <w:pPr>
        <w:spacing w:after="312" w:afterLines="100" w:line="480" w:lineRule="exact"/>
        <w:jc w:val="center"/>
        <w:rPr>
          <w:rFonts w:hint="eastAsia" w:ascii="黑体" w:hAnsi="黑体" w:eastAsia="黑体"/>
          <w:lang w:eastAsia="zh-CN"/>
        </w:rPr>
      </w:pPr>
      <w:r>
        <w:rPr>
          <w:rFonts w:hint="eastAsia" w:ascii="黑体" w:hAnsi="黑体" w:eastAsia="黑体"/>
          <w:lang w:eastAsia="zh-CN"/>
        </w:rPr>
        <w:t>学习能力与学科匹配度分析结果</w:t>
      </w:r>
    </w:p>
    <w:tbl>
      <w:tblPr>
        <w:tblStyle w:val="10"/>
        <w:tblW w:w="82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1418"/>
        <w:gridCol w:w="5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575"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eastAsia="zh-CN"/>
              </w:rPr>
              <w:t>选课科目</w:t>
            </w:r>
          </w:p>
        </w:tc>
        <w:tc>
          <w:tcPr>
            <w:tcW w:w="1418"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eastAsia="zh-CN"/>
              </w:rPr>
              <w:t>学习能力</w:t>
            </w:r>
          </w:p>
          <w:p>
            <w:pPr>
              <w:spacing w:line="480" w:lineRule="exact"/>
              <w:jc w:val="center"/>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eastAsia="zh-CN"/>
              </w:rPr>
              <w:t>匹配指数</w:t>
            </w:r>
          </w:p>
        </w:tc>
        <w:tc>
          <w:tcPr>
            <w:tcW w:w="5284"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学习能力与学科</w:t>
            </w:r>
          </w:p>
          <w:p>
            <w:pPr>
              <w:spacing w:line="480" w:lineRule="exact"/>
              <w:jc w:val="center"/>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val="en-US" w:eastAsia="zh-CN"/>
              </w:rPr>
              <w:t>指数/匹配度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5"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语文</w:t>
            </w: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p>
        </w:tc>
        <w:tc>
          <w:tcPr>
            <w:tcW w:w="5284" w:type="dxa"/>
            <w:vAlign w:val="center"/>
          </w:tcPr>
          <w:p>
            <w:pPr>
              <w:spacing w:line="400" w:lineRule="exact"/>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410450944" behindDoc="0" locked="0" layoutInCell="1" allowOverlap="1">
                      <wp:simplePos x="0" y="0"/>
                      <wp:positionH relativeFrom="column">
                        <wp:posOffset>-58420</wp:posOffset>
                      </wp:positionH>
                      <wp:positionV relativeFrom="paragraph">
                        <wp:posOffset>224155</wp:posOffset>
                      </wp:positionV>
                      <wp:extent cx="2166620" cy="127000"/>
                      <wp:effectExtent l="6350" t="6350" r="17780" b="19050"/>
                      <wp:wrapNone/>
                      <wp:docPr id="28" name="矩形 28"/>
                      <wp:cNvGraphicFramePr/>
                      <a:graphic xmlns:a="http://schemas.openxmlformats.org/drawingml/2006/main">
                        <a:graphicData uri="http://schemas.microsoft.com/office/word/2010/wordprocessingShape">
                          <wps:wsp>
                            <wps:cNvSpPr/>
                            <wps:spPr>
                              <a:xfrm>
                                <a:off x="0" y="0"/>
                                <a:ext cx="2167151" cy="129384"/>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pt;margin-top:17.65pt;height:10pt;width:170.6pt;z-index:410450944;v-text-anchor:middle;mso-width-relative:page;mso-height-relative:page;" fillcolor="#9DC3E6 [1940]" filled="t" stroked="t" coordsize="21600,21600" o:gfxdata="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i7XCtYAAAAIAQAADwAAAAAAAAABACAAAAAiAAAA&#10;ZHJzL2Rvd25yZXYueG1sUEsBAhQAFAAAAAgAh07iQC6Bi9Z7AgAAAgUAAA4AAAAAAAAAAQAgAAAA&#10;JQEAAGRycy9lMm9Eb2MueG1sUEsFBgAAAAAGAAYAWQEAABIGAAAAAA==&#10;">
                      <v:fill on="t" focussize="0,0"/>
                      <v:stroke weight="1pt" color="#41719C [3204]" miterlimit="8" joinstyle="miter"/>
                      <v:imagedata o:title=""/>
                      <o:lock v:ext="edit" aspectratio="f"/>
                    </v:rect>
                  </w:pict>
                </mc:Fallback>
              </mc:AlternateContent>
            </w:r>
          </w:p>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数学</w:t>
            </w:r>
          </w:p>
        </w:tc>
        <w:tc>
          <w:tcPr>
            <w:tcW w:w="1418" w:type="dxa"/>
            <w:vAlign w:val="center"/>
          </w:tcPr>
          <w:p>
            <w:pPr>
              <w:spacing w:line="400" w:lineRule="exact"/>
              <w:jc w:val="center"/>
              <w:rPr>
                <w:rFonts w:hint="eastAsia" w:ascii="Times New Roman" w:hAnsi="Times New Roman" w:eastAsia="宋体" w:cs="Times New Roman"/>
                <w:kern w:val="0"/>
                <w:sz w:val="20"/>
                <w:szCs w:val="20"/>
              </w:rPr>
            </w:pPr>
          </w:p>
        </w:tc>
        <w:tc>
          <w:tcPr>
            <w:tcW w:w="5284" w:type="dxa"/>
            <w:vAlign w:val="center"/>
          </w:tcPr>
          <w:p>
            <w:pPr>
              <w:spacing w:line="400" w:lineRule="exact"/>
              <w:jc w:val="cente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411233280" behindDoc="0" locked="0" layoutInCell="1" allowOverlap="1">
                      <wp:simplePos x="0" y="0"/>
                      <wp:positionH relativeFrom="column">
                        <wp:posOffset>-59055</wp:posOffset>
                      </wp:positionH>
                      <wp:positionV relativeFrom="paragraph">
                        <wp:posOffset>123825</wp:posOffset>
                      </wp:positionV>
                      <wp:extent cx="1709420" cy="153035"/>
                      <wp:effectExtent l="6350" t="6350" r="17780" b="12065"/>
                      <wp:wrapNone/>
                      <wp:docPr id="29" name="矩形 29"/>
                      <wp:cNvGraphicFramePr/>
                      <a:graphic xmlns:a="http://schemas.openxmlformats.org/drawingml/2006/main">
                        <a:graphicData uri="http://schemas.microsoft.com/office/word/2010/wordprocessingShape">
                          <wps:wsp>
                            <wps:cNvSpPr/>
                            <wps:spPr>
                              <a:xfrm>
                                <a:off x="0" y="0"/>
                                <a:ext cx="1709951" cy="1532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5pt;margin-top:9.75pt;height:12.05pt;width:134.6pt;z-index:411233280;v-text-anchor:middle;mso-width-relative:page;mso-height-relative:page;" fillcolor="#92D050" filled="t" stroked="t" coordsize="21600,21600" o:gfxdata="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YN3efWAAAACAEAAA8AAAAAAAAAAQAgAAAAIgAAAGRycy9kb3ducmV2LnhtbFBL&#10;AQIUABQAAAAIAIdO4kBTiNBMagIAAMkEAAAOAAAAAAAAAAEAIAAAACUBAABkcnMvZTJvRG9jLnht&#10;bFBLBQYAAAAABgAGAFkBAAABBgAAAAA=&#10;">
                      <v:fill on="t" focussize="0,0"/>
                      <v:stroke weight="1pt" color="#41719C [3204]"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英语</w:t>
            </w:r>
          </w:p>
        </w:tc>
        <w:tc>
          <w:tcPr>
            <w:tcW w:w="1418" w:type="dxa"/>
            <w:vAlign w:val="center"/>
          </w:tcPr>
          <w:p>
            <w:pPr>
              <w:spacing w:line="400" w:lineRule="exact"/>
              <w:jc w:val="center"/>
              <w:rPr>
                <w:rFonts w:hint="eastAsia" w:ascii="Times New Roman" w:hAnsi="Times New Roman" w:eastAsia="宋体" w:cs="Times New Roman"/>
                <w:kern w:val="0"/>
                <w:sz w:val="20"/>
                <w:szCs w:val="20"/>
              </w:rPr>
            </w:pPr>
          </w:p>
        </w:tc>
        <w:tc>
          <w:tcPr>
            <w:tcW w:w="5284"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物理</w:t>
            </w:r>
          </w:p>
        </w:tc>
        <w:tc>
          <w:tcPr>
            <w:tcW w:w="1418" w:type="dxa"/>
            <w:vAlign w:val="center"/>
          </w:tcPr>
          <w:p>
            <w:pPr>
              <w:spacing w:line="400" w:lineRule="exact"/>
              <w:jc w:val="center"/>
              <w:rPr>
                <w:rFonts w:hint="eastAsia" w:ascii="Times New Roman" w:hAnsi="Times New Roman" w:eastAsia="宋体" w:cs="Times New Roman"/>
                <w:kern w:val="0"/>
                <w:sz w:val="20"/>
                <w:szCs w:val="20"/>
              </w:rPr>
            </w:pPr>
          </w:p>
        </w:tc>
        <w:tc>
          <w:tcPr>
            <w:tcW w:w="5284"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化学</w:t>
            </w:r>
          </w:p>
        </w:tc>
        <w:tc>
          <w:tcPr>
            <w:tcW w:w="1418" w:type="dxa"/>
            <w:vAlign w:val="center"/>
          </w:tcPr>
          <w:p>
            <w:pPr>
              <w:spacing w:line="400" w:lineRule="exact"/>
              <w:jc w:val="center"/>
              <w:rPr>
                <w:rFonts w:hint="eastAsia" w:ascii="Times New Roman" w:hAnsi="Times New Roman" w:eastAsia="宋体" w:cs="Times New Roman"/>
                <w:kern w:val="0"/>
                <w:sz w:val="20"/>
                <w:szCs w:val="20"/>
              </w:rPr>
            </w:pPr>
          </w:p>
        </w:tc>
        <w:tc>
          <w:tcPr>
            <w:tcW w:w="5284"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生物</w:t>
            </w:r>
          </w:p>
        </w:tc>
        <w:tc>
          <w:tcPr>
            <w:tcW w:w="1418" w:type="dxa"/>
            <w:vAlign w:val="center"/>
          </w:tcPr>
          <w:p>
            <w:pPr>
              <w:spacing w:line="400" w:lineRule="exact"/>
              <w:jc w:val="center"/>
              <w:rPr>
                <w:rFonts w:hint="eastAsia" w:ascii="Times New Roman" w:hAnsi="Times New Roman" w:eastAsia="宋体" w:cs="Times New Roman"/>
                <w:kern w:val="0"/>
                <w:sz w:val="20"/>
                <w:szCs w:val="20"/>
              </w:rPr>
            </w:pPr>
          </w:p>
        </w:tc>
        <w:tc>
          <w:tcPr>
            <w:tcW w:w="5284"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地理</w:t>
            </w:r>
          </w:p>
        </w:tc>
        <w:tc>
          <w:tcPr>
            <w:tcW w:w="1418" w:type="dxa"/>
            <w:vAlign w:val="center"/>
          </w:tcPr>
          <w:p>
            <w:pPr>
              <w:spacing w:line="400" w:lineRule="exact"/>
              <w:jc w:val="center"/>
              <w:rPr>
                <w:rFonts w:hint="eastAsia" w:ascii="Times New Roman" w:hAnsi="Times New Roman" w:eastAsia="宋体" w:cs="Times New Roman"/>
                <w:kern w:val="0"/>
                <w:sz w:val="20"/>
                <w:szCs w:val="20"/>
              </w:rPr>
            </w:pPr>
          </w:p>
        </w:tc>
        <w:tc>
          <w:tcPr>
            <w:tcW w:w="5284"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历史</w:t>
            </w:r>
          </w:p>
        </w:tc>
        <w:tc>
          <w:tcPr>
            <w:tcW w:w="1418" w:type="dxa"/>
            <w:vAlign w:val="center"/>
          </w:tcPr>
          <w:p>
            <w:pPr>
              <w:spacing w:line="400" w:lineRule="exact"/>
              <w:jc w:val="center"/>
              <w:rPr>
                <w:rFonts w:hint="eastAsia" w:ascii="Times New Roman" w:hAnsi="Times New Roman" w:eastAsia="宋体" w:cs="Times New Roman"/>
                <w:kern w:val="0"/>
                <w:sz w:val="20"/>
                <w:szCs w:val="20"/>
              </w:rPr>
            </w:pPr>
          </w:p>
        </w:tc>
        <w:tc>
          <w:tcPr>
            <w:tcW w:w="5284"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1575"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政治</w:t>
            </w:r>
          </w:p>
        </w:tc>
        <w:tc>
          <w:tcPr>
            <w:tcW w:w="1418" w:type="dxa"/>
            <w:vAlign w:val="center"/>
          </w:tcPr>
          <w:p>
            <w:pPr>
              <w:spacing w:line="400" w:lineRule="exact"/>
              <w:jc w:val="center"/>
              <w:rPr>
                <w:rFonts w:hint="eastAsia" w:ascii="Times New Roman" w:hAnsi="Times New Roman" w:eastAsia="宋体" w:cs="Times New Roman"/>
                <w:kern w:val="0"/>
                <w:sz w:val="20"/>
                <w:szCs w:val="20"/>
              </w:rPr>
            </w:pPr>
          </w:p>
        </w:tc>
        <w:tc>
          <w:tcPr>
            <w:tcW w:w="5284" w:type="dxa"/>
            <w:vAlign w:val="center"/>
          </w:tcPr>
          <w:p>
            <w:pPr>
              <w:spacing w:line="400" w:lineRule="exact"/>
              <w:jc w:val="center"/>
              <w:rPr>
                <w:rFonts w:hint="eastAsia" w:ascii="Times New Roman" w:hAnsi="Times New Roman" w:eastAsia="宋体" w:cs="Times New Roman"/>
                <w:kern w:val="0"/>
                <w:sz w:val="20"/>
                <w:szCs w:val="20"/>
              </w:rPr>
            </w:pPr>
          </w:p>
        </w:tc>
      </w:tr>
    </w:tbl>
    <w:p>
      <w:pPr>
        <w:pStyle w:val="11"/>
        <w:numPr>
          <w:ilvl w:val="0"/>
          <w:numId w:val="0"/>
        </w:numPr>
        <w:spacing w:line="480" w:lineRule="exact"/>
        <w:ind w:leftChars="0"/>
        <w:rPr>
          <w:rFonts w:hint="eastAsia"/>
          <w:lang w:val="en-US" w:eastAsia="zh-CN"/>
        </w:rPr>
      </w:pPr>
    </w:p>
    <w:p>
      <w:pPr>
        <w:pStyle w:val="11"/>
        <w:numPr>
          <w:ilvl w:val="0"/>
          <w:numId w:val="0"/>
        </w:numPr>
        <w:spacing w:line="480" w:lineRule="exact"/>
        <w:ind w:leftChars="0"/>
        <w:rPr>
          <w:rFonts w:hint="eastAsia"/>
          <w:lang w:val="en-US" w:eastAsia="zh-CN"/>
        </w:rPr>
      </w:pPr>
    </w:p>
    <w:p>
      <w:pPr>
        <w:pStyle w:val="11"/>
        <w:numPr>
          <w:ilvl w:val="0"/>
          <w:numId w:val="0"/>
        </w:numPr>
        <w:spacing w:line="480" w:lineRule="exact"/>
        <w:ind w:leftChars="0"/>
        <w:rPr>
          <w:rFonts w:hint="eastAsia"/>
          <w:lang w:val="en-US" w:eastAsia="zh-CN"/>
        </w:rPr>
      </w:pPr>
    </w:p>
    <w:p>
      <w:pPr>
        <w:pStyle w:val="11"/>
        <w:numPr>
          <w:ilvl w:val="0"/>
          <w:numId w:val="0"/>
        </w:numPr>
        <w:spacing w:line="480" w:lineRule="exact"/>
        <w:ind w:leftChars="0"/>
        <w:rPr>
          <w:rFonts w:hint="eastAsia"/>
          <w:lang w:val="en-US" w:eastAsia="zh-CN"/>
        </w:rPr>
      </w:pPr>
    </w:p>
    <w:p>
      <w:pPr>
        <w:pStyle w:val="11"/>
        <w:numPr>
          <w:ilvl w:val="0"/>
          <w:numId w:val="0"/>
        </w:numPr>
        <w:spacing w:line="480" w:lineRule="exact"/>
        <w:ind w:leftChars="0"/>
        <w:rPr>
          <w:rFonts w:hint="eastAsia"/>
          <w:lang w:val="en-US" w:eastAsia="zh-CN"/>
        </w:rPr>
      </w:pPr>
    </w:p>
    <w:p>
      <w:pPr>
        <w:pStyle w:val="2"/>
        <w:rPr>
          <w:rFonts w:hint="eastAsia"/>
          <w:lang w:eastAsia="zh-CN"/>
        </w:rPr>
      </w:pPr>
      <w:bookmarkStart w:id="8" w:name="_Toc31921"/>
      <w:bookmarkStart w:id="9" w:name="_Toc27779"/>
      <w:r>
        <w:rPr>
          <w:rFonts w:hint="eastAsia"/>
          <w:lang w:eastAsia="zh-CN"/>
        </w:rPr>
        <w:t>第二部分 学科兴趣评估</w:t>
      </w:r>
      <w:bookmarkEnd w:id="8"/>
      <w:bookmarkEnd w:id="9"/>
    </w:p>
    <w:p>
      <w:pPr>
        <w:spacing w:line="480" w:lineRule="exact"/>
        <w:ind w:firstLine="480"/>
        <w:rPr>
          <w:rFonts w:hint="eastAsia"/>
          <w:lang w:val="en-US" w:eastAsia="zh-CN"/>
        </w:rPr>
      </w:pPr>
      <w:r>
        <w:rPr>
          <w:rFonts w:hint="eastAsia"/>
          <w:lang w:val="en-US" w:eastAsia="zh-CN"/>
        </w:rPr>
        <w:t>兴趣是指对事物喜好或关切的情绪，是人们力求认识某种事物和从事某项活动的意识倾向。它表现为人们对某件事物、某项活动的选择性态度和积极的情绪反应。兴趣在人的实践活动中具有重要意义，可以使人集中注意，产生愉快紧张的心理状态。心理学的研究表明，如果从事某种活动时，保持中等偏上的兴趣，更容易获得成功。</w:t>
      </w:r>
    </w:p>
    <w:p>
      <w:pPr>
        <w:spacing w:line="480" w:lineRule="exact"/>
        <w:ind w:firstLine="480"/>
        <w:rPr>
          <w:rFonts w:hint="eastAsia"/>
          <w:lang w:val="en-US" w:eastAsia="zh-CN"/>
        </w:rPr>
      </w:pPr>
      <w:r>
        <w:rPr>
          <w:rFonts w:hint="eastAsia"/>
          <w:lang w:val="en-US" w:eastAsia="zh-CN"/>
        </w:rPr>
        <w:t>学习兴趣是指一个人对学习的一种积极的认识倾向与情绪状态。从</w:t>
      </w:r>
      <w:r>
        <w:rPr>
          <w:rFonts w:hint="default"/>
          <w:lang w:val="en-US" w:eastAsia="zh-CN"/>
        </w:rPr>
        <w:fldChar w:fldCharType="begin"/>
      </w:r>
      <w:r>
        <w:rPr>
          <w:rFonts w:hint="default"/>
          <w:lang w:val="en-US" w:eastAsia="zh-CN"/>
        </w:rPr>
        <w:instrText xml:space="preserve"> HYPERLINK "https://baike.baidu.com/item/%E6%95%99%E8%82%B2%E5%BF%83%E7%90%86%E5%AD%A6" \t "https://baike.baidu.com/item/%E5%AD%A6%E4%B9%A0%E5%85%B4%E8%B6%A3/_blank" </w:instrText>
      </w:r>
      <w:r>
        <w:rPr>
          <w:rFonts w:hint="default"/>
          <w:lang w:val="en-US" w:eastAsia="zh-CN"/>
        </w:rPr>
        <w:fldChar w:fldCharType="separate"/>
      </w:r>
      <w:r>
        <w:rPr>
          <w:rFonts w:hint="default"/>
          <w:lang w:val="en-US" w:eastAsia="zh-CN"/>
        </w:rPr>
        <w:t>教育心理学</w:t>
      </w:r>
      <w:r>
        <w:rPr>
          <w:rFonts w:hint="default"/>
          <w:lang w:val="en-US" w:eastAsia="zh-CN"/>
        </w:rPr>
        <w:fldChar w:fldCharType="end"/>
      </w:r>
      <w:r>
        <w:rPr>
          <w:rFonts w:hint="default"/>
          <w:lang w:val="en-US" w:eastAsia="zh-CN"/>
        </w:rPr>
        <w:t>的角度来说，学习兴趣是一个人倾向于认识、研究获得某种知识的心理特征，是可以推动人们求知的一种内在力量。学生对某一学科有兴趣，就会持续地专心致志地钻研它，从而提高学习效果。</w:t>
      </w:r>
      <w:r>
        <w:rPr>
          <w:rFonts w:hint="eastAsia"/>
          <w:lang w:val="en-US" w:eastAsia="zh-CN"/>
        </w:rPr>
        <w:t>由于学习兴趣不同，人的学科选择就有很大差异，下面将从学习兴趣的角度对测评者的学科选择进行探索。</w:t>
      </w: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rPr>
          <w:rFonts w:hint="eastAsia"/>
          <w:lang w:val="en-US" w:eastAsia="zh-CN"/>
        </w:rPr>
      </w:pPr>
    </w:p>
    <w:p>
      <w:pPr>
        <w:pStyle w:val="3"/>
        <w:numPr>
          <w:ilvl w:val="0"/>
          <w:numId w:val="0"/>
        </w:numPr>
        <w:ind w:leftChars="0"/>
        <w:rPr>
          <w:rFonts w:hint="eastAsia"/>
          <w:lang w:val="en-US" w:eastAsia="zh-CN"/>
        </w:rPr>
      </w:pPr>
      <w:bookmarkStart w:id="10" w:name="_Toc8613"/>
      <w:bookmarkStart w:id="11" w:name="_Toc10374"/>
      <w:r>
        <w:rPr>
          <w:rFonts w:hint="eastAsia"/>
          <w:lang w:val="en-US" w:eastAsia="zh-CN"/>
        </w:rPr>
        <w:t>2.1学科兴趣评估结果</w:t>
      </w:r>
      <w:bookmarkEnd w:id="10"/>
      <w:bookmarkEnd w:id="11"/>
    </w:p>
    <w:p>
      <w:pPr>
        <w:spacing w:line="480" w:lineRule="exact"/>
        <w:ind w:firstLine="480" w:firstLineChars="200"/>
        <w:rPr>
          <w:rFonts w:hint="eastAsia"/>
          <w:lang w:val="en-US" w:eastAsia="zh-CN"/>
        </w:rPr>
      </w:pPr>
      <w:r>
        <w:rPr>
          <w:rFonts w:hint="eastAsia"/>
          <w:lang w:val="en-US" w:eastAsia="zh-CN"/>
        </w:rPr>
        <w:t>下表为学科兴趣的评估结果，首先测试者可以根据得分的高低可以清楚的判断自己的学科兴趣；</w:t>
      </w:r>
      <w:r>
        <w:rPr>
          <w:rFonts w:hint="eastAsia"/>
          <w:lang w:eastAsia="zh-CN"/>
        </w:rPr>
        <w:t>测试者</w:t>
      </w:r>
      <w:r>
        <w:rPr>
          <w:rFonts w:hint="eastAsia"/>
          <w:lang w:val="en-US" w:eastAsia="zh-CN"/>
        </w:rPr>
        <w:t>还可以和别人比较，灰色区域的范围是常模范围，表示大部分的高中生学科兴趣得分都在该区域内。如果得分超过该范围，则说明在该科目兴趣比他人强；如果得分低于该范围，则说明在该科目兴趣较他人弱；如果得分在范围内，则代表在该科目兴趣上与他人不分上下。</w:t>
      </w:r>
    </w:p>
    <w:p>
      <w:pPr>
        <w:spacing w:after="312" w:afterLines="100" w:line="480" w:lineRule="exact"/>
        <w:jc w:val="center"/>
        <w:rPr>
          <w:rFonts w:hint="eastAsia"/>
          <w:lang w:val="en-US" w:eastAsia="zh-CN"/>
        </w:rPr>
      </w:pPr>
      <w:r>
        <w:rPr>
          <w:rFonts w:hint="eastAsia" w:ascii="黑体" w:hAnsi="黑体" w:eastAsia="黑体"/>
          <w:lang w:eastAsia="zh-CN"/>
        </w:rPr>
        <w:t>学科兴趣</w:t>
      </w:r>
      <w:r>
        <w:rPr>
          <w:rFonts w:ascii="黑体" w:hAnsi="黑体" w:eastAsia="黑体"/>
        </w:rPr>
        <w:t>指标评估详细结果</w:t>
      </w:r>
    </w:p>
    <w:tbl>
      <w:tblPr>
        <w:tblStyle w:val="10"/>
        <w:tblW w:w="84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2"/>
        <w:gridCol w:w="569"/>
        <w:gridCol w:w="569"/>
        <w:gridCol w:w="569"/>
        <w:gridCol w:w="569"/>
        <w:gridCol w:w="569"/>
        <w:gridCol w:w="569"/>
        <w:gridCol w:w="569"/>
        <w:gridCol w:w="569"/>
        <w:gridCol w:w="569"/>
        <w:gridCol w:w="577"/>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052" w:type="dxa"/>
            <w:shd w:val="clear" w:color="auto" w:fill="FFE599" w:themeFill="accent4" w:themeFillTint="66"/>
          </w:tcPr>
          <w:p>
            <w:pPr>
              <w:spacing w:line="480" w:lineRule="exact"/>
              <w:jc w:val="center"/>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eastAsia="zh-CN"/>
              </w:rPr>
              <w:t>选课科目</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10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20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30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40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50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60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70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80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90</w:t>
            </w:r>
          </w:p>
        </w:tc>
        <w:tc>
          <w:tcPr>
            <w:tcW w:w="577"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100</w:t>
            </w:r>
          </w:p>
        </w:tc>
        <w:tc>
          <w:tcPr>
            <w:tcW w:w="1677" w:type="dxa"/>
            <w:shd w:val="clear" w:color="auto" w:fill="FFE599" w:themeFill="accent4" w:themeFillTint="66"/>
          </w:tcPr>
          <w:p>
            <w:pPr>
              <w:spacing w:line="480" w:lineRule="exact"/>
              <w:jc w:val="center"/>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eastAsia="zh-CN"/>
              </w:rPr>
              <w:t>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语文</w:t>
            </w:r>
          </w:p>
        </w:tc>
        <w:tc>
          <w:tcPr>
            <w:tcW w:w="5698" w:type="dxa"/>
            <w:gridSpan w:val="10"/>
            <w:vAlign w:val="top"/>
          </w:tcPr>
          <w:p>
            <w:pPr>
              <w:spacing w:line="400" w:lineRule="exact"/>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53548544" behindDoc="0" locked="0" layoutInCell="1" allowOverlap="1">
                      <wp:simplePos x="0" y="0"/>
                      <wp:positionH relativeFrom="column">
                        <wp:posOffset>-59055</wp:posOffset>
                      </wp:positionH>
                      <wp:positionV relativeFrom="paragraph">
                        <wp:posOffset>142875</wp:posOffset>
                      </wp:positionV>
                      <wp:extent cx="2893695" cy="134620"/>
                      <wp:effectExtent l="6350" t="6350" r="14605" b="11430"/>
                      <wp:wrapNone/>
                      <wp:docPr id="23" name="矩形 23"/>
                      <wp:cNvGraphicFramePr/>
                      <a:graphic xmlns:a="http://schemas.openxmlformats.org/drawingml/2006/main">
                        <a:graphicData uri="http://schemas.microsoft.com/office/word/2010/wordprocessingShape">
                          <wps:wsp>
                            <wps:cNvSpPr/>
                            <wps:spPr>
                              <a:xfrm>
                                <a:off x="0" y="0"/>
                                <a:ext cx="2893695" cy="1346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5pt;margin-top:11.25pt;height:10.6pt;width:227.85pt;z-index:253548544;v-text-anchor:middle;mso-width-relative:page;mso-height-relative:page;" fillcolor="#9DC3E6 [1940]" filled="t" stroked="t" coordsize="21600,21600" o:gfxdata="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6FnGgtgAAAAIAQAADwAAAAAAAAABACAA&#10;AAAiAAAAZHJzL2Rvd25yZXYueG1sUEsBAhQAFAAAAAgAh07iQD/9RrR/AgAAAgUAAA4AAAAAAAAA&#10;AQAgAAAAJwEAAGRycy9lMm9Eb2MueG1sUEsFBgAAAAAGAAYAWQEAABgGAAAAAA==&#10;">
                      <v:fill on="t" focussize="0,0"/>
                      <v:stroke weight="1pt" color="#41719C [3204]" miterlimit="8" joinstyle="miter"/>
                      <v:imagedata o:title=""/>
                      <o:lock v:ext="edit" aspectratio="f"/>
                    </v:rect>
                  </w:pict>
                </mc:Fallback>
              </mc:AlternateContent>
            </w:r>
            <w:r>
              <w:rPr>
                <w:rFonts w:ascii="Times New Roman" w:hAnsi="Times New Roman" w:eastAsia="宋体" w:cs="Times New Roman"/>
                <w:kern w:val="0"/>
                <w:sz w:val="20"/>
                <w:szCs w:val="20"/>
              </w:rPr>
              <mc:AlternateContent>
                <mc:Choice Requires="wps">
                  <w:drawing>
                    <wp:anchor distT="0" distB="0" distL="114300" distR="114300" simplePos="0" relativeHeight="253404160" behindDoc="0" locked="0" layoutInCell="1" allowOverlap="1">
                      <wp:simplePos x="0" y="0"/>
                      <wp:positionH relativeFrom="column">
                        <wp:posOffset>1719580</wp:posOffset>
                      </wp:positionH>
                      <wp:positionV relativeFrom="paragraph">
                        <wp:posOffset>83185</wp:posOffset>
                      </wp:positionV>
                      <wp:extent cx="619125" cy="262255"/>
                      <wp:effectExtent l="6350" t="6350" r="22225" b="17145"/>
                      <wp:wrapNone/>
                      <wp:docPr id="36" name="矩形 36"/>
                      <wp:cNvGraphicFramePr/>
                      <a:graphic xmlns:a="http://schemas.openxmlformats.org/drawingml/2006/main">
                        <a:graphicData uri="http://schemas.microsoft.com/office/word/2010/wordprocessingShape">
                          <wps:wsp>
                            <wps:cNvSpPr/>
                            <wps:spPr>
                              <a:xfrm>
                                <a:off x="2575560" y="2720340"/>
                                <a:ext cx="619125" cy="262255"/>
                              </a:xfrm>
                              <a:prstGeom prst="rect">
                                <a:avLst/>
                              </a:prstGeom>
                              <a:solidFill>
                                <a:schemeClr val="bg2">
                                  <a:alpha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4pt;margin-top:6.55pt;height:20.65pt;width:48.75pt;z-index:253404160;v-text-anchor:middle;mso-width-relative:page;mso-height-relative:page;" fillcolor="#E7E6E6 [3214]" filled="t" stroked="t" coordsize="21600,21600" o:gfxdata="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&#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uGy4zWAAAACQEAAA8AAAAAAAAAAQAgAAAAIgAAAGRy&#10;cy9kb3ducmV2LnhtbFBLAQIUABQAAAAIAIdO4kAeLhfLeQIAAPUEAAAOAAAAAAAAAAEAIAAAACUB&#10;AABkcnMvZTJvRG9jLnhtbFBLBQYAAAAABgAGAFkBAAAQBgAAAAA=&#10;">
                      <v:fill on="t" opacity="32768f" focussize="0,0"/>
                      <v:stroke weight="1pt" color="#787878 [3206]" miterlimit="8" joinstyle="miter"/>
                      <v:imagedata o:title=""/>
                      <o:lock v:ext="edit" aspectratio="f"/>
                    </v:rect>
                  </w:pict>
                </mc:Fallback>
              </mc:AlternateContent>
            </w:r>
          </w:p>
        </w:tc>
        <w:tc>
          <w:tcPr>
            <w:tcW w:w="1677" w:type="dxa"/>
            <w:vAlign w:val="top"/>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数学</w:t>
            </w:r>
          </w:p>
        </w:tc>
        <w:tc>
          <w:tcPr>
            <w:tcW w:w="5698" w:type="dxa"/>
            <w:gridSpan w:val="10"/>
            <w:vAlign w:val="top"/>
          </w:tcPr>
          <w:p>
            <w:pPr>
              <w:spacing w:line="400" w:lineRule="exact"/>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55303680" behindDoc="0" locked="0" layoutInCell="1" allowOverlap="1">
                      <wp:simplePos x="0" y="0"/>
                      <wp:positionH relativeFrom="column">
                        <wp:posOffset>1534795</wp:posOffset>
                      </wp:positionH>
                      <wp:positionV relativeFrom="paragraph">
                        <wp:posOffset>120015</wp:posOffset>
                      </wp:positionV>
                      <wp:extent cx="472440" cy="262255"/>
                      <wp:effectExtent l="6350" t="6350" r="16510" b="17145"/>
                      <wp:wrapNone/>
                      <wp:docPr id="1" name="矩形 1"/>
                      <wp:cNvGraphicFramePr/>
                      <a:graphic xmlns:a="http://schemas.openxmlformats.org/drawingml/2006/main">
                        <a:graphicData uri="http://schemas.microsoft.com/office/word/2010/wordprocessingShape">
                          <wps:wsp>
                            <wps:cNvSpPr/>
                            <wps:spPr>
                              <a:xfrm>
                                <a:off x="0" y="0"/>
                                <a:ext cx="472440" cy="262255"/>
                              </a:xfrm>
                              <a:prstGeom prst="rect">
                                <a:avLst/>
                              </a:prstGeom>
                              <a:solidFill>
                                <a:schemeClr val="bg2">
                                  <a:alpha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85pt;margin-top:9.45pt;height:20.65pt;width:37.2pt;z-index:255303680;v-text-anchor:middle;mso-width-relative:page;mso-height-relative:page;" fillcolor="#E7E6E6 [3214]" filled="t" stroked="t" coordsize="21600,21600" o:gfxdata="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7fbKitYAAAAJAQAADwAAAAAAAAABACAAAAAiAAAAZHJzL2Rvd25yZXYueG1sUEsB&#10;AhQAFAAAAAgAh07iQOvHTntpAgAA5wQAAA4AAAAAAAAAAQAgAAAAJQEAAGRycy9lMm9Eb2MueG1s&#10;UEsFBgAAAAAGAAYAWQEAAAAGAAAAAA==&#10;">
                      <v:fill on="t" opacity="32768f" focussize="0,0"/>
                      <v:stroke weight="1pt" color="#787878 [3206]" miterlimit="8" joinstyle="miter"/>
                      <v:imagedata o:title=""/>
                      <o:lock v:ext="edit" aspectratio="f"/>
                    </v:rect>
                  </w:pict>
                </mc:Fallback>
              </mc:AlternateContent>
            </w:r>
            <w:r>
              <w:rPr>
                <w:rFonts w:ascii="Times New Roman" w:hAnsi="Times New Roman" w:eastAsia="宋体" w:cs="Times New Roman"/>
                <w:kern w:val="0"/>
                <w:sz w:val="20"/>
                <w:szCs w:val="20"/>
              </w:rPr>
              <mc:AlternateContent>
                <mc:Choice Requires="wps">
                  <w:drawing>
                    <wp:anchor distT="0" distB="0" distL="114300" distR="114300" simplePos="0" relativeHeight="253550592" behindDoc="0" locked="0" layoutInCell="1" allowOverlap="1">
                      <wp:simplePos x="0" y="0"/>
                      <wp:positionH relativeFrom="column">
                        <wp:posOffset>-58420</wp:posOffset>
                      </wp:positionH>
                      <wp:positionV relativeFrom="paragraph">
                        <wp:posOffset>173355</wp:posOffset>
                      </wp:positionV>
                      <wp:extent cx="2497455" cy="161290"/>
                      <wp:effectExtent l="6350" t="6350" r="10795" b="22860"/>
                      <wp:wrapNone/>
                      <wp:docPr id="24" name="矩形 24"/>
                      <wp:cNvGraphicFramePr/>
                      <a:graphic xmlns:a="http://schemas.openxmlformats.org/drawingml/2006/main">
                        <a:graphicData uri="http://schemas.microsoft.com/office/word/2010/wordprocessingShape">
                          <wps:wsp>
                            <wps:cNvSpPr/>
                            <wps:spPr>
                              <a:xfrm>
                                <a:off x="0" y="0"/>
                                <a:ext cx="2497455" cy="16129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pt;margin-top:13.65pt;height:12.7pt;width:196.65pt;z-index:253550592;v-text-anchor:middle;mso-width-relative:page;mso-height-relative:page;" fillcolor="#92D050" filled="t" stroked="t" coordsize="21600,21600" o:gfxdata="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WDfGLXAAAACAEAAA8AAAAAAAAAAQAgAAAAIgAAAGRycy9kb3ducmV2LnhtbFBL&#10;AQIUABQAAAAIAIdO4kBTsrsaaQIAAMkEAAAOAAAAAAAAAAEAIAAAACYBAABkcnMvZTJvRG9jLnht&#10;bFBLBQYAAAAABgAGAFkBAAABBgAAAAA=&#10;">
                      <v:fill on="t" focussize="0,0"/>
                      <v:stroke weight="1pt" color="#41719C [3204]" miterlimit="8" joinstyle="miter"/>
                      <v:imagedata o:title=""/>
                      <o:lock v:ext="edit" aspectratio="f"/>
                    </v:rect>
                  </w:pict>
                </mc:Fallback>
              </mc:AlternateContent>
            </w:r>
          </w:p>
        </w:tc>
        <w:tc>
          <w:tcPr>
            <w:tcW w:w="1677" w:type="dxa"/>
            <w:vAlign w:val="top"/>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英语</w:t>
            </w:r>
          </w:p>
        </w:tc>
        <w:tc>
          <w:tcPr>
            <w:tcW w:w="5698" w:type="dxa"/>
            <w:gridSpan w:val="10"/>
            <w:vAlign w:val="top"/>
          </w:tcPr>
          <w:p>
            <w:pPr>
              <w:spacing w:line="400" w:lineRule="exact"/>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57050624" behindDoc="0" locked="0" layoutInCell="1" allowOverlap="1">
                      <wp:simplePos x="0" y="0"/>
                      <wp:positionH relativeFrom="column">
                        <wp:posOffset>1378585</wp:posOffset>
                      </wp:positionH>
                      <wp:positionV relativeFrom="paragraph">
                        <wp:posOffset>117475</wp:posOffset>
                      </wp:positionV>
                      <wp:extent cx="619125" cy="262255"/>
                      <wp:effectExtent l="6350" t="6350" r="22225" b="17145"/>
                      <wp:wrapNone/>
                      <wp:docPr id="2" name="矩形 2"/>
                      <wp:cNvGraphicFramePr/>
                      <a:graphic xmlns:a="http://schemas.openxmlformats.org/drawingml/2006/main">
                        <a:graphicData uri="http://schemas.microsoft.com/office/word/2010/wordprocessingShape">
                          <wps:wsp>
                            <wps:cNvSpPr/>
                            <wps:spPr>
                              <a:xfrm>
                                <a:off x="0" y="0"/>
                                <a:ext cx="619125" cy="262255"/>
                              </a:xfrm>
                              <a:prstGeom prst="rect">
                                <a:avLst/>
                              </a:prstGeom>
                              <a:solidFill>
                                <a:schemeClr val="bg2">
                                  <a:alpha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55pt;margin-top:9.25pt;height:20.65pt;width:48.75pt;z-index:257050624;v-text-anchor:middle;mso-width-relative:page;mso-height-relative:page;" fillcolor="#E7E6E6 [3214]" filled="t" stroked="t" coordsize="21600,21600" o:gfxdata="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0jLNdYAAAAJAQAADwAAAAAAAAABACAAAAAiAAAAZHJzL2Rvd25yZXYueG1s&#10;UEsBAhQAFAAAAAgAh07iQPUzipJsAgAA5wQAAA4AAAAAAAAAAQAgAAAAJQEAAGRycy9lMm9Eb2Mu&#10;eG1sUEsFBgAAAAAGAAYAWQEAAAMGAAAAAA==&#10;">
                      <v:fill on="t" opacity="32768f" focussize="0,0"/>
                      <v:stroke weight="1pt" color="#787878 [3206]" miterlimit="8" joinstyle="miter"/>
                      <v:imagedata o:title=""/>
                      <o:lock v:ext="edit" aspectratio="f"/>
                    </v:rect>
                  </w:pict>
                </mc:Fallback>
              </mc:AlternateContent>
            </w:r>
            <w:r>
              <w:rPr>
                <w:rFonts w:ascii="Times New Roman" w:hAnsi="Times New Roman" w:eastAsia="宋体" w:cs="Times New Roman"/>
                <w:kern w:val="0"/>
                <w:sz w:val="20"/>
                <w:szCs w:val="20"/>
              </w:rPr>
              <mc:AlternateContent>
                <mc:Choice Requires="wps">
                  <w:drawing>
                    <wp:anchor distT="0" distB="0" distL="114300" distR="114300" simplePos="0" relativeHeight="253552640" behindDoc="0" locked="0" layoutInCell="1" allowOverlap="1">
                      <wp:simplePos x="0" y="0"/>
                      <wp:positionH relativeFrom="column">
                        <wp:posOffset>-57785</wp:posOffset>
                      </wp:positionH>
                      <wp:positionV relativeFrom="paragraph">
                        <wp:posOffset>180340</wp:posOffset>
                      </wp:positionV>
                      <wp:extent cx="1795780" cy="142240"/>
                      <wp:effectExtent l="6350" t="6350" r="7620" b="22860"/>
                      <wp:wrapNone/>
                      <wp:docPr id="25" name="矩形 25"/>
                      <wp:cNvGraphicFramePr/>
                      <a:graphic xmlns:a="http://schemas.openxmlformats.org/drawingml/2006/main">
                        <a:graphicData uri="http://schemas.microsoft.com/office/word/2010/wordprocessingShape">
                          <wps:wsp>
                            <wps:cNvSpPr/>
                            <wps:spPr>
                              <a:xfrm>
                                <a:off x="0" y="0"/>
                                <a:ext cx="1795780" cy="14224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5pt;margin-top:14.2pt;height:11.2pt;width:141.4pt;z-index:253552640;v-text-anchor:middle;mso-width-relative:page;mso-height-relative:page;" fillcolor="#FFC000" filled="t" stroked="t" coordsize="21600,21600" o:gfxdata="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9kQx1tcAAAAIAQAADwAAAAAAAAABACAAAAAiAAAAZHJzL2Rvd25yZXYueG1sUEsBAhQA&#10;FAAAAAgAh07iQJY2BEdlAgAAyQQAAA4AAAAAAAAAAQAgAAAAJgEAAGRycy9lMm9Eb2MueG1sUEsF&#10;BgAAAAAGAAYAWQEAAP0FAAAAAA==&#10;">
                      <v:fill on="t" focussize="0,0"/>
                      <v:stroke weight="1pt" color="#41719C [3204]" miterlimit="8" joinstyle="miter"/>
                      <v:imagedata o:title=""/>
                      <o:lock v:ext="edit" aspectratio="f"/>
                    </v:rect>
                  </w:pict>
                </mc:Fallback>
              </mc:AlternateContent>
            </w:r>
          </w:p>
        </w:tc>
        <w:tc>
          <w:tcPr>
            <w:tcW w:w="1677" w:type="dxa"/>
            <w:vAlign w:val="top"/>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物理</w:t>
            </w:r>
          </w:p>
        </w:tc>
        <w:tc>
          <w:tcPr>
            <w:tcW w:w="5698" w:type="dxa"/>
            <w:gridSpan w:val="10"/>
            <w:vAlign w:val="top"/>
          </w:tcPr>
          <w:p>
            <w:pPr>
              <w:spacing w:line="400" w:lineRule="exact"/>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58797568" behindDoc="0" locked="0" layoutInCell="1" allowOverlap="1">
                      <wp:simplePos x="0" y="0"/>
                      <wp:positionH relativeFrom="column">
                        <wp:posOffset>1395730</wp:posOffset>
                      </wp:positionH>
                      <wp:positionV relativeFrom="paragraph">
                        <wp:posOffset>114300</wp:posOffset>
                      </wp:positionV>
                      <wp:extent cx="679450" cy="262255"/>
                      <wp:effectExtent l="6350" t="6350" r="19050" b="17145"/>
                      <wp:wrapNone/>
                      <wp:docPr id="3" name="矩形 3"/>
                      <wp:cNvGraphicFramePr/>
                      <a:graphic xmlns:a="http://schemas.openxmlformats.org/drawingml/2006/main">
                        <a:graphicData uri="http://schemas.microsoft.com/office/word/2010/wordprocessingShape">
                          <wps:wsp>
                            <wps:cNvSpPr/>
                            <wps:spPr>
                              <a:xfrm>
                                <a:off x="0" y="0"/>
                                <a:ext cx="679450" cy="262255"/>
                              </a:xfrm>
                              <a:prstGeom prst="rect">
                                <a:avLst/>
                              </a:prstGeom>
                              <a:solidFill>
                                <a:schemeClr val="bg2">
                                  <a:alpha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9pt;margin-top:9pt;height:20.65pt;width:53.5pt;z-index:258797568;v-text-anchor:middle;mso-width-relative:page;mso-height-relative:page;" fillcolor="#E7E6E6 [3214]" filled="t" stroked="t" coordsize="21600,21600" o:gfxdata="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4FMwp1QAAAAkBAAAPAAAAAAAAAAEAIAAAACIAAABkcnMvZG93bnJldi54bWxQ&#10;SwECFAAUAAAACACHTuJAGoZnimwCAADnBAAADgAAAAAAAAABACAAAAAkAQAAZHJzL2Uyb0RvYy54&#10;bWxQSwUGAAAAAAYABgBZAQAAAgYAAAAA&#10;">
                      <v:fill on="t" opacity="32768f" focussize="0,0"/>
                      <v:stroke weight="1pt" color="#787878 [3206]" miterlimit="8" joinstyle="miter"/>
                      <v:imagedata o:title=""/>
                      <o:lock v:ext="edit" aspectratio="f"/>
                    </v:rect>
                  </w:pict>
                </mc:Fallback>
              </mc:AlternateContent>
            </w:r>
            <w:r>
              <w:rPr>
                <w:rFonts w:ascii="Times New Roman" w:hAnsi="Times New Roman" w:eastAsia="宋体" w:cs="Times New Roman"/>
                <w:kern w:val="0"/>
                <w:sz w:val="20"/>
                <w:szCs w:val="20"/>
              </w:rPr>
              <mc:AlternateContent>
                <mc:Choice Requires="wps">
                  <w:drawing>
                    <wp:anchor distT="0" distB="0" distL="114300" distR="114300" simplePos="0" relativeHeight="253554688" behindDoc="0" locked="0" layoutInCell="1" allowOverlap="1">
                      <wp:simplePos x="0" y="0"/>
                      <wp:positionH relativeFrom="column">
                        <wp:posOffset>-59690</wp:posOffset>
                      </wp:positionH>
                      <wp:positionV relativeFrom="paragraph">
                        <wp:posOffset>152400</wp:posOffset>
                      </wp:positionV>
                      <wp:extent cx="941705" cy="165735"/>
                      <wp:effectExtent l="6350" t="6350" r="23495" b="18415"/>
                      <wp:wrapNone/>
                      <wp:docPr id="26" name="矩形 26"/>
                      <wp:cNvGraphicFramePr/>
                      <a:graphic xmlns:a="http://schemas.openxmlformats.org/drawingml/2006/main">
                        <a:graphicData uri="http://schemas.microsoft.com/office/word/2010/wordprocessingShape">
                          <wps:wsp>
                            <wps:cNvSpPr/>
                            <wps:spPr>
                              <a:xfrm>
                                <a:off x="0" y="0"/>
                                <a:ext cx="941705" cy="16573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pt;margin-top:12pt;height:13.05pt;width:74.15pt;z-index:253554688;v-text-anchor:middle;mso-width-relative:page;mso-height-relative:page;" fillcolor="#FF0000" filled="t" stroked="t" coordsize="21600,21600" o:gfxdata="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mcyDfZAAAACAEAAA8AAAAAAAAAAQAgAAAAIgAAAGRycy9kb3ducmV2LnhtbFBLAQIU&#10;ABQAAAAIAIdO4kBMfcb/ZAIAAMgEAAAOAAAAAAAAAAEAIAAAACgBAABkcnMvZTJvRG9jLnhtbFBL&#10;BQYAAAAABgAGAFkBAAD+BQAAAAA=&#10;">
                      <v:fill on="t" focussize="0,0"/>
                      <v:stroke weight="1pt" color="#41719C [3204]" miterlimit="8" joinstyle="miter"/>
                      <v:imagedata o:title=""/>
                      <o:lock v:ext="edit" aspectratio="f"/>
                    </v:rect>
                  </w:pict>
                </mc:Fallback>
              </mc:AlternateContent>
            </w:r>
          </w:p>
        </w:tc>
        <w:tc>
          <w:tcPr>
            <w:tcW w:w="1677" w:type="dxa"/>
            <w:vAlign w:val="top"/>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ascii="Times New Roman" w:hAnsi="Times New Roman" w:eastAsia="宋体" w:cs="Times New Roman"/>
                <w:kern w:val="0"/>
                <w:sz w:val="20"/>
                <w:szCs w:val="20"/>
              </w:rPr>
              <mc:AlternateContent>
                <mc:Choice Requires="wps">
                  <w:drawing>
                    <wp:anchor distT="0" distB="0" distL="114300" distR="114300" simplePos="0" relativeHeight="253556736" behindDoc="0" locked="0" layoutInCell="1" allowOverlap="1">
                      <wp:simplePos x="0" y="0"/>
                      <wp:positionH relativeFrom="column">
                        <wp:posOffset>596265</wp:posOffset>
                      </wp:positionH>
                      <wp:positionV relativeFrom="paragraph">
                        <wp:posOffset>179705</wp:posOffset>
                      </wp:positionV>
                      <wp:extent cx="284480" cy="127635"/>
                      <wp:effectExtent l="6350" t="6350" r="13970" b="18415"/>
                      <wp:wrapNone/>
                      <wp:docPr id="27" name="矩形 27"/>
                      <wp:cNvGraphicFramePr/>
                      <a:graphic xmlns:a="http://schemas.openxmlformats.org/drawingml/2006/main">
                        <a:graphicData uri="http://schemas.microsoft.com/office/word/2010/wordprocessingShape">
                          <wps:wsp>
                            <wps:cNvSpPr/>
                            <wps:spPr>
                              <a:xfrm>
                                <a:off x="0" y="0"/>
                                <a:ext cx="284480" cy="12763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95pt;margin-top:14.15pt;height:10.05pt;width:22.4pt;z-index:253556736;v-text-anchor:middle;mso-width-relative:page;mso-height-relative:page;" fillcolor="#FF0000" filled="t" stroked="t" coordsize="21600,21600" o:gfxdata="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GchJ7aAAAACAEAAA8AAAAAAAAAAQAgAAAAIgAAAGRycy9kb3ducmV2LnhtbFBLAQIU&#10;ABQAAAAIAIdO4kAd4uQNYwIAAMgEAAAOAAAAAAAAAAEAIAAAACkBAABkcnMvZTJvRG9jLnhtbFBL&#10;BQYAAAAABgAGAFkBAAD+BQAAAAA=&#10;">
                      <v:fill on="t" focussize="0,0"/>
                      <v:stroke weight="1pt" color="#41719C [3204]" miterlimit="8" joinstyle="miter"/>
                      <v:imagedata o:title=""/>
                      <o:lock v:ext="edit" aspectratio="f"/>
                    </v:rect>
                  </w:pict>
                </mc:Fallback>
              </mc:AlternateContent>
            </w:r>
            <w:r>
              <w:rPr>
                <w:rFonts w:hint="eastAsia" w:ascii="Times New Roman" w:hAnsi="Times New Roman" w:eastAsia="宋体" w:cs="Times New Roman"/>
                <w:kern w:val="0"/>
                <w:sz w:val="20"/>
                <w:szCs w:val="20"/>
                <w:lang w:eastAsia="zh-CN"/>
              </w:rPr>
              <w:t>化学</w:t>
            </w:r>
          </w:p>
        </w:tc>
        <w:tc>
          <w:tcPr>
            <w:tcW w:w="5698" w:type="dxa"/>
            <w:gridSpan w:val="10"/>
            <w:vAlign w:val="top"/>
          </w:tcPr>
          <w:p>
            <w:pPr>
              <w:spacing w:line="400" w:lineRule="exact"/>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60544512" behindDoc="0" locked="0" layoutInCell="1" allowOverlap="1">
                      <wp:simplePos x="0" y="0"/>
                      <wp:positionH relativeFrom="column">
                        <wp:posOffset>1664335</wp:posOffset>
                      </wp:positionH>
                      <wp:positionV relativeFrom="paragraph">
                        <wp:posOffset>111760</wp:posOffset>
                      </wp:positionV>
                      <wp:extent cx="619125" cy="262255"/>
                      <wp:effectExtent l="6350" t="6350" r="22225" b="17145"/>
                      <wp:wrapNone/>
                      <wp:docPr id="4" name="矩形 4"/>
                      <wp:cNvGraphicFramePr/>
                      <a:graphic xmlns:a="http://schemas.openxmlformats.org/drawingml/2006/main">
                        <a:graphicData uri="http://schemas.microsoft.com/office/word/2010/wordprocessingShape">
                          <wps:wsp>
                            <wps:cNvSpPr/>
                            <wps:spPr>
                              <a:xfrm>
                                <a:off x="0" y="0"/>
                                <a:ext cx="619125" cy="262255"/>
                              </a:xfrm>
                              <a:prstGeom prst="rect">
                                <a:avLst/>
                              </a:prstGeom>
                              <a:solidFill>
                                <a:schemeClr val="bg2">
                                  <a:alpha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05pt;margin-top:8.8pt;height:20.65pt;width:48.75pt;z-index:260544512;v-text-anchor:middle;mso-width-relative:page;mso-height-relative:page;" fillcolor="#E7E6E6 [3214]" filled="t" stroked="t" coordsize="21600,21600" o:gfxdata="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YjJstYAAAAJAQAADwAAAAAAAAABACAAAAAiAAAAZHJzL2Rvd25yZXYueG1s&#10;UEsBAhQAFAAAAAgAh07iQHnZRJhsAgAA5wQAAA4AAAAAAAAAAQAgAAAAJQEAAGRycy9lMm9Eb2Mu&#10;eG1sUEsFBgAAAAAGAAYAWQEAAAMGAAAAAA==&#10;">
                      <v:fill on="t" opacity="32768f" focussize="0,0"/>
                      <v:stroke weight="1pt" color="#787878 [3206]" miterlimit="8" joinstyle="miter"/>
                      <v:imagedata o:title=""/>
                      <o:lock v:ext="edit" aspectratio="f"/>
                    </v:rect>
                  </w:pict>
                </mc:Fallback>
              </mc:AlternateContent>
            </w:r>
          </w:p>
        </w:tc>
        <w:tc>
          <w:tcPr>
            <w:tcW w:w="1677" w:type="dxa"/>
            <w:vAlign w:val="top"/>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生物</w:t>
            </w:r>
          </w:p>
        </w:tc>
        <w:tc>
          <w:tcPr>
            <w:tcW w:w="5698" w:type="dxa"/>
            <w:gridSpan w:val="10"/>
            <w:vAlign w:val="top"/>
          </w:tcPr>
          <w:p>
            <w:pPr>
              <w:spacing w:line="400" w:lineRule="exact"/>
              <w:jc w:val="center"/>
              <w:rPr>
                <w:rFonts w:ascii="Times New Roman" w:hAnsi="Times New Roman" w:eastAsia="宋体" w:cs="Times New Roman"/>
                <w:kern w:val="0"/>
                <w:sz w:val="20"/>
                <w:szCs w:val="20"/>
              </w:rPr>
            </w:pPr>
          </w:p>
        </w:tc>
        <w:tc>
          <w:tcPr>
            <w:tcW w:w="1677" w:type="dxa"/>
            <w:vAlign w:val="top"/>
          </w:tcPr>
          <w:p>
            <w:pPr>
              <w:spacing w:line="400" w:lineRule="exact"/>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历史</w:t>
            </w:r>
          </w:p>
        </w:tc>
        <w:tc>
          <w:tcPr>
            <w:tcW w:w="5698" w:type="dxa"/>
            <w:gridSpan w:val="10"/>
            <w:vAlign w:val="top"/>
          </w:tcPr>
          <w:p>
            <w:pPr>
              <w:spacing w:line="400" w:lineRule="exact"/>
              <w:jc w:val="center"/>
              <w:rPr>
                <w:rFonts w:ascii="Times New Roman" w:hAnsi="Times New Roman" w:eastAsia="宋体" w:cs="Times New Roman"/>
                <w:kern w:val="0"/>
                <w:sz w:val="20"/>
                <w:szCs w:val="20"/>
              </w:rPr>
            </w:pPr>
          </w:p>
        </w:tc>
        <w:tc>
          <w:tcPr>
            <w:tcW w:w="1677" w:type="dxa"/>
            <w:vAlign w:val="top"/>
          </w:tcPr>
          <w:p>
            <w:pPr>
              <w:spacing w:line="400" w:lineRule="exact"/>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地理</w:t>
            </w:r>
          </w:p>
        </w:tc>
        <w:tc>
          <w:tcPr>
            <w:tcW w:w="5698" w:type="dxa"/>
            <w:gridSpan w:val="10"/>
            <w:vAlign w:val="top"/>
          </w:tcPr>
          <w:p>
            <w:pPr>
              <w:spacing w:line="400" w:lineRule="exact"/>
              <w:jc w:val="center"/>
              <w:rPr>
                <w:rFonts w:ascii="Times New Roman" w:hAnsi="Times New Roman" w:eastAsia="宋体" w:cs="Times New Roman"/>
                <w:kern w:val="0"/>
                <w:sz w:val="20"/>
                <w:szCs w:val="20"/>
              </w:rPr>
            </w:pPr>
          </w:p>
        </w:tc>
        <w:tc>
          <w:tcPr>
            <w:tcW w:w="1677" w:type="dxa"/>
            <w:vAlign w:val="top"/>
          </w:tcPr>
          <w:p>
            <w:pPr>
              <w:spacing w:line="400" w:lineRule="exact"/>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政治</w:t>
            </w:r>
          </w:p>
        </w:tc>
        <w:tc>
          <w:tcPr>
            <w:tcW w:w="5698" w:type="dxa"/>
            <w:gridSpan w:val="10"/>
            <w:vAlign w:val="top"/>
          </w:tcPr>
          <w:p>
            <w:pPr>
              <w:spacing w:line="400" w:lineRule="exact"/>
              <w:jc w:val="center"/>
              <w:rPr>
                <w:rFonts w:ascii="Times New Roman" w:hAnsi="Times New Roman" w:eastAsia="宋体" w:cs="Times New Roman"/>
                <w:kern w:val="0"/>
                <w:sz w:val="20"/>
                <w:szCs w:val="20"/>
              </w:rPr>
            </w:pPr>
          </w:p>
        </w:tc>
        <w:tc>
          <w:tcPr>
            <w:tcW w:w="1677" w:type="dxa"/>
            <w:vAlign w:val="top"/>
          </w:tcPr>
          <w:p>
            <w:pPr>
              <w:spacing w:line="400" w:lineRule="exact"/>
              <w:jc w:val="center"/>
              <w:rPr>
                <w:rFonts w:ascii="Times New Roman" w:hAnsi="Times New Roman" w:eastAsia="宋体" w:cs="Times New Roman"/>
                <w:kern w:val="0"/>
                <w:sz w:val="20"/>
                <w:szCs w:val="20"/>
              </w:rPr>
            </w:pPr>
          </w:p>
        </w:tc>
      </w:tr>
    </w:tbl>
    <w:p>
      <w:pPr>
        <w:spacing w:line="480" w:lineRule="exact"/>
        <w:rPr>
          <w:rFonts w:hint="eastAsia"/>
          <w:lang w:val="en-US" w:eastAsia="zh-CN"/>
        </w:rPr>
      </w:pPr>
    </w:p>
    <w:p>
      <w:pPr>
        <w:spacing w:line="480" w:lineRule="exact"/>
        <w:rPr>
          <w:rFonts w:hint="eastAsia"/>
          <w:lang w:val="en-US" w:eastAsia="zh-CN"/>
        </w:rPr>
      </w:pPr>
    </w:p>
    <w:p>
      <w:pPr>
        <w:spacing w:line="480" w:lineRule="exact"/>
        <w:rPr>
          <w:rFonts w:hint="eastAsia"/>
          <w:lang w:val="en-US" w:eastAsia="zh-CN"/>
        </w:rPr>
      </w:pPr>
    </w:p>
    <w:p>
      <w:pPr>
        <w:spacing w:line="480" w:lineRule="exact"/>
        <w:rPr>
          <w:rFonts w:hint="eastAsia"/>
          <w:lang w:val="en-US" w:eastAsia="zh-CN"/>
        </w:rPr>
      </w:pPr>
    </w:p>
    <w:p>
      <w:pPr>
        <w:spacing w:line="480" w:lineRule="exact"/>
        <w:rPr>
          <w:rFonts w:hint="eastAsia"/>
          <w:lang w:val="en-US" w:eastAsia="zh-CN"/>
        </w:rPr>
      </w:pPr>
    </w:p>
    <w:p>
      <w:pPr>
        <w:spacing w:line="480" w:lineRule="exact"/>
        <w:rPr>
          <w:rFonts w:hint="eastAsia"/>
          <w:lang w:val="en-US" w:eastAsia="zh-CN"/>
        </w:rPr>
      </w:pPr>
    </w:p>
    <w:p>
      <w:pPr>
        <w:pStyle w:val="2"/>
        <w:rPr>
          <w:rFonts w:hint="eastAsia"/>
          <w:lang w:eastAsia="zh-CN"/>
        </w:rPr>
      </w:pPr>
      <w:bookmarkStart w:id="12" w:name="_Toc32471"/>
      <w:bookmarkStart w:id="13" w:name="_Toc3514"/>
      <w:r>
        <w:rPr>
          <w:rFonts w:hint="eastAsia"/>
          <w:lang w:eastAsia="zh-CN"/>
        </w:rPr>
        <w:t>第三部分 学科成绩评估</w:t>
      </w:r>
      <w:bookmarkEnd w:id="12"/>
      <w:bookmarkEnd w:id="13"/>
    </w:p>
    <w:p>
      <w:pPr>
        <w:spacing w:line="480" w:lineRule="exact"/>
        <w:ind w:firstLine="480" w:firstLineChars="200"/>
        <w:rPr>
          <w:rFonts w:hint="eastAsia"/>
          <w:lang w:val="en-US" w:eastAsia="zh-CN"/>
        </w:rPr>
      </w:pPr>
      <w:r>
        <w:rPr>
          <w:rFonts w:hint="eastAsia"/>
          <w:lang w:val="en-US" w:eastAsia="zh-CN"/>
        </w:rPr>
        <w:t>高考分数是决定考生选择大学的基准，是学生毕业和升学的重要依据。所以学科成绩的好坏与学生的升学规划直接相关。</w:t>
      </w:r>
      <w:r>
        <w:rPr>
          <w:rFonts w:hint="eastAsia"/>
        </w:rPr>
        <w:t>下面</w:t>
      </w:r>
      <w:r>
        <w:t>内容将对</w:t>
      </w:r>
      <w:r>
        <w:rPr>
          <w:rFonts w:hint="eastAsia"/>
          <w:lang w:eastAsia="zh-CN"/>
        </w:rPr>
        <w:t>个体学科成绩进行分析，综合分析测评者最近三次考试的结果，了解测试者学科成绩的高低。</w:t>
      </w:r>
    </w:p>
    <w:p>
      <w:pPr>
        <w:pStyle w:val="3"/>
        <w:rPr>
          <w:rFonts w:hint="eastAsia"/>
          <w:lang w:val="en-US" w:eastAsia="zh-CN"/>
        </w:rPr>
      </w:pPr>
      <w:bookmarkStart w:id="14" w:name="_Toc15810"/>
      <w:bookmarkStart w:id="15" w:name="_Toc29398"/>
      <w:r>
        <w:rPr>
          <w:rFonts w:hint="eastAsia"/>
          <w:lang w:val="en-US" w:eastAsia="zh-CN"/>
        </w:rPr>
        <w:t>3.1学科成绩评估结果</w:t>
      </w:r>
      <w:bookmarkEnd w:id="14"/>
      <w:bookmarkEnd w:id="15"/>
    </w:p>
    <w:p>
      <w:pPr>
        <w:spacing w:line="480" w:lineRule="exact"/>
        <w:ind w:firstLine="480" w:firstLineChars="200"/>
        <w:rPr>
          <w:rFonts w:hint="eastAsia"/>
          <w:lang w:val="en-US" w:eastAsia="zh-CN"/>
        </w:rPr>
      </w:pPr>
      <w:r>
        <w:rPr>
          <w:rFonts w:hint="eastAsia"/>
          <w:lang w:val="en-US" w:eastAsia="zh-CN"/>
        </w:rPr>
        <w:t>下表为学科成绩的评估结果，测试者可以根据得分的高低清楚的判断自己的学科成绩排名。</w:t>
      </w:r>
    </w:p>
    <w:p>
      <w:pPr>
        <w:spacing w:after="312" w:afterLines="100" w:line="480" w:lineRule="exact"/>
        <w:jc w:val="center"/>
        <w:rPr>
          <w:rFonts w:hint="eastAsia"/>
          <w:lang w:val="en-US" w:eastAsia="zh-CN"/>
        </w:rPr>
      </w:pPr>
      <w:r>
        <w:rPr>
          <w:rFonts w:hint="eastAsia" w:ascii="黑体" w:hAnsi="黑体" w:eastAsia="黑体"/>
          <w:lang w:eastAsia="zh-CN"/>
        </w:rPr>
        <w:t>学科成绩</w:t>
      </w:r>
      <w:r>
        <w:rPr>
          <w:rFonts w:ascii="黑体" w:hAnsi="黑体" w:eastAsia="黑体"/>
        </w:rPr>
        <w:t>评估详细结果</w:t>
      </w:r>
    </w:p>
    <w:tbl>
      <w:tblPr>
        <w:tblStyle w:val="10"/>
        <w:tblW w:w="84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2"/>
        <w:gridCol w:w="569"/>
        <w:gridCol w:w="569"/>
        <w:gridCol w:w="569"/>
        <w:gridCol w:w="569"/>
        <w:gridCol w:w="569"/>
        <w:gridCol w:w="569"/>
        <w:gridCol w:w="569"/>
        <w:gridCol w:w="569"/>
        <w:gridCol w:w="569"/>
        <w:gridCol w:w="577"/>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052" w:type="dxa"/>
            <w:shd w:val="clear" w:color="auto" w:fill="FFE599" w:themeFill="accent4" w:themeFillTint="66"/>
          </w:tcPr>
          <w:p>
            <w:pPr>
              <w:spacing w:line="480" w:lineRule="exact"/>
              <w:jc w:val="both"/>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eastAsia="zh-CN"/>
              </w:rPr>
              <w:t>选课科目</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10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20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30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40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50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60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70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80</w:t>
            </w:r>
          </w:p>
        </w:tc>
        <w:tc>
          <w:tcPr>
            <w:tcW w:w="569"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90</w:t>
            </w:r>
          </w:p>
        </w:tc>
        <w:tc>
          <w:tcPr>
            <w:tcW w:w="577" w:type="dxa"/>
            <w:shd w:val="clear" w:color="auto" w:fill="FFE599" w:themeFill="accent4" w:themeFillTint="66"/>
          </w:tcPr>
          <w:p>
            <w:pPr>
              <w:spacing w:line="480" w:lineRule="exact"/>
              <w:jc w:val="center"/>
              <w:rPr>
                <w:rFonts w:hint="eastAsia" w:ascii="黑体" w:hAnsi="黑体" w:eastAsia="黑体" w:cs="Times New Roman"/>
                <w:kern w:val="0"/>
                <w:sz w:val="20"/>
                <w:szCs w:val="20"/>
                <w:lang w:val="en-US" w:eastAsia="zh-CN"/>
              </w:rPr>
            </w:pPr>
            <w:r>
              <w:rPr>
                <w:rFonts w:hint="eastAsia" w:ascii="黑体" w:hAnsi="黑体" w:eastAsia="黑体" w:cs="Times New Roman"/>
                <w:kern w:val="0"/>
                <w:sz w:val="20"/>
                <w:szCs w:val="20"/>
                <w:lang w:val="en-US" w:eastAsia="zh-CN"/>
              </w:rPr>
              <w:t>100</w:t>
            </w:r>
          </w:p>
        </w:tc>
        <w:tc>
          <w:tcPr>
            <w:tcW w:w="1677" w:type="dxa"/>
            <w:shd w:val="clear" w:color="auto" w:fill="FFE599" w:themeFill="accent4" w:themeFillTint="66"/>
          </w:tcPr>
          <w:p>
            <w:pPr>
              <w:spacing w:line="480" w:lineRule="exact"/>
              <w:jc w:val="center"/>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eastAsia="zh-CN"/>
              </w:rPr>
              <w:t>标准分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语文</w:t>
            </w:r>
          </w:p>
        </w:tc>
        <w:tc>
          <w:tcPr>
            <w:tcW w:w="5698" w:type="dxa"/>
            <w:gridSpan w:val="10"/>
            <w:vAlign w:val="top"/>
          </w:tcPr>
          <w:p>
            <w:pPr>
              <w:spacing w:line="400" w:lineRule="exact"/>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62435840" behindDoc="0" locked="0" layoutInCell="1" allowOverlap="1">
                      <wp:simplePos x="0" y="0"/>
                      <wp:positionH relativeFrom="column">
                        <wp:posOffset>-59055</wp:posOffset>
                      </wp:positionH>
                      <wp:positionV relativeFrom="paragraph">
                        <wp:posOffset>142875</wp:posOffset>
                      </wp:positionV>
                      <wp:extent cx="3153410" cy="125730"/>
                      <wp:effectExtent l="6350" t="6350" r="21590" b="20320"/>
                      <wp:wrapNone/>
                      <wp:docPr id="5" name="矩形 5"/>
                      <wp:cNvGraphicFramePr/>
                      <a:graphic xmlns:a="http://schemas.openxmlformats.org/drawingml/2006/main">
                        <a:graphicData uri="http://schemas.microsoft.com/office/word/2010/wordprocessingShape">
                          <wps:wsp>
                            <wps:cNvSpPr/>
                            <wps:spPr>
                              <a:xfrm>
                                <a:off x="0" y="0"/>
                                <a:ext cx="3153410" cy="12573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5pt;margin-top:11.25pt;height:9.9pt;width:248.3pt;z-index:262435840;v-text-anchor:middle;mso-width-relative:page;mso-height-relative:page;" fillcolor="#9DC3E6 [1940]" filled="t" stroked="t" coordsize="21600,21600" o:gfxdata="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HMbJNcAAAAIAQAADwAAAAAAAAABACAAAAAiAAAA&#10;ZHJzL2Rvd25yZXYueG1sUEsBAhQAFAAAAAgAh07iQOj7hOJ6AgAAAAUAAA4AAAAAAAAAAQAgAAAA&#10;JgEAAGRycy9lMm9Eb2MueG1sUEsFBgAAAAAGAAYAWQEAABIGAAAAAA==&#10;">
                      <v:fill on="t" focussize="0,0"/>
                      <v:stroke weight="1pt" color="#41719C [3204]" miterlimit="8" joinstyle="miter"/>
                      <v:imagedata o:title=""/>
                      <o:lock v:ext="edit" aspectratio="f"/>
                    </v:rect>
                  </w:pict>
                </mc:Fallback>
              </mc:AlternateContent>
            </w:r>
          </w:p>
        </w:tc>
        <w:tc>
          <w:tcPr>
            <w:tcW w:w="1677" w:type="dxa"/>
            <w:vAlign w:val="top"/>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数学</w:t>
            </w:r>
          </w:p>
        </w:tc>
        <w:tc>
          <w:tcPr>
            <w:tcW w:w="5698" w:type="dxa"/>
            <w:gridSpan w:val="10"/>
            <w:vAlign w:val="top"/>
          </w:tcPr>
          <w:p>
            <w:pPr>
              <w:spacing w:line="400" w:lineRule="exact"/>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62437888" behindDoc="0" locked="0" layoutInCell="1" allowOverlap="1">
                      <wp:simplePos x="0" y="0"/>
                      <wp:positionH relativeFrom="column">
                        <wp:posOffset>-58420</wp:posOffset>
                      </wp:positionH>
                      <wp:positionV relativeFrom="paragraph">
                        <wp:posOffset>173355</wp:posOffset>
                      </wp:positionV>
                      <wp:extent cx="2818130" cy="135890"/>
                      <wp:effectExtent l="6350" t="6350" r="13970" b="10160"/>
                      <wp:wrapNone/>
                      <wp:docPr id="8" name="矩形 8"/>
                      <wp:cNvGraphicFramePr/>
                      <a:graphic xmlns:a="http://schemas.openxmlformats.org/drawingml/2006/main">
                        <a:graphicData uri="http://schemas.microsoft.com/office/word/2010/wordprocessingShape">
                          <wps:wsp>
                            <wps:cNvSpPr/>
                            <wps:spPr>
                              <a:xfrm>
                                <a:off x="0" y="0"/>
                                <a:ext cx="2818130" cy="13589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pt;margin-top:13.65pt;height:10.7pt;width:221.9pt;z-index:262437888;v-text-anchor:middle;mso-width-relative:page;mso-height-relative:page;" fillcolor="#92D050" filled="t" stroked="t" coordsize="21600,21600" o:gfxdata="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F4ZDG1wAAAAgBAAAPAAAAAAAAAAEAIAAAACIAAABkcnMvZG93bnJldi54bWxQSwEC&#10;FAAUAAAACACHTuJA0cfYwWcCAADHBAAADgAAAAAAAAABACAAAAAmAQAAZHJzL2Uyb0RvYy54bWxQ&#10;SwUGAAAAAAYABgBZAQAA/wUAAAAA&#10;">
                      <v:fill on="t" focussize="0,0"/>
                      <v:stroke weight="1pt" color="#41719C [3204]" miterlimit="8" joinstyle="miter"/>
                      <v:imagedata o:title=""/>
                      <o:lock v:ext="edit" aspectratio="f"/>
                    </v:rect>
                  </w:pict>
                </mc:Fallback>
              </mc:AlternateContent>
            </w:r>
          </w:p>
        </w:tc>
        <w:tc>
          <w:tcPr>
            <w:tcW w:w="1677" w:type="dxa"/>
            <w:vAlign w:val="top"/>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英语</w:t>
            </w:r>
          </w:p>
        </w:tc>
        <w:tc>
          <w:tcPr>
            <w:tcW w:w="5698" w:type="dxa"/>
            <w:gridSpan w:val="10"/>
            <w:vAlign w:val="top"/>
          </w:tcPr>
          <w:p>
            <w:pPr>
              <w:spacing w:line="400" w:lineRule="exact"/>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62439936" behindDoc="0" locked="0" layoutInCell="1" allowOverlap="1">
                      <wp:simplePos x="0" y="0"/>
                      <wp:positionH relativeFrom="column">
                        <wp:posOffset>-57785</wp:posOffset>
                      </wp:positionH>
                      <wp:positionV relativeFrom="paragraph">
                        <wp:posOffset>180340</wp:posOffset>
                      </wp:positionV>
                      <wp:extent cx="1795780" cy="142240"/>
                      <wp:effectExtent l="6350" t="6350" r="7620" b="22860"/>
                      <wp:wrapNone/>
                      <wp:docPr id="10" name="矩形 10"/>
                      <wp:cNvGraphicFramePr/>
                      <a:graphic xmlns:a="http://schemas.openxmlformats.org/drawingml/2006/main">
                        <a:graphicData uri="http://schemas.microsoft.com/office/word/2010/wordprocessingShape">
                          <wps:wsp>
                            <wps:cNvSpPr/>
                            <wps:spPr>
                              <a:xfrm>
                                <a:off x="0" y="0"/>
                                <a:ext cx="1795780" cy="14224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5pt;margin-top:14.2pt;height:11.2pt;width:141.4pt;z-index:262439936;v-text-anchor:middle;mso-width-relative:page;mso-height-relative:page;" fillcolor="#FFC000" filled="t" stroked="t" coordsize="21600,21600" o:gfxdata="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2RDHW1wAAAAgBAAAPAAAAAAAAAAEAIAAAACIAAABkcnMvZG93bnJldi54bWxQSwECFAAU&#10;AAAACACHTuJAMU1G/WQCAADJBAAADgAAAAAAAAABACAAAAAmAQAAZHJzL2Uyb0RvYy54bWxQSwUG&#10;AAAAAAYABgBZAQAA/AUAAAAA&#10;">
                      <v:fill on="t" focussize="0,0"/>
                      <v:stroke weight="1pt" color="#41719C [3204]" miterlimit="8" joinstyle="miter"/>
                      <v:imagedata o:title=""/>
                      <o:lock v:ext="edit" aspectratio="f"/>
                    </v:rect>
                  </w:pict>
                </mc:Fallback>
              </mc:AlternateContent>
            </w:r>
          </w:p>
        </w:tc>
        <w:tc>
          <w:tcPr>
            <w:tcW w:w="1677" w:type="dxa"/>
            <w:vAlign w:val="top"/>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物理</w:t>
            </w:r>
          </w:p>
        </w:tc>
        <w:tc>
          <w:tcPr>
            <w:tcW w:w="5698" w:type="dxa"/>
            <w:gridSpan w:val="10"/>
            <w:vAlign w:val="top"/>
          </w:tcPr>
          <w:p>
            <w:pPr>
              <w:spacing w:line="400" w:lineRule="exact"/>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mc:AlternateContent>
                <mc:Choice Requires="wps">
                  <w:drawing>
                    <wp:anchor distT="0" distB="0" distL="114300" distR="114300" simplePos="0" relativeHeight="262441984" behindDoc="0" locked="0" layoutInCell="1" allowOverlap="1">
                      <wp:simplePos x="0" y="0"/>
                      <wp:positionH relativeFrom="column">
                        <wp:posOffset>-59690</wp:posOffset>
                      </wp:positionH>
                      <wp:positionV relativeFrom="paragraph">
                        <wp:posOffset>152400</wp:posOffset>
                      </wp:positionV>
                      <wp:extent cx="1079500" cy="156845"/>
                      <wp:effectExtent l="6350" t="6350" r="19050" b="8255"/>
                      <wp:wrapNone/>
                      <wp:docPr id="12" name="矩形 12"/>
                      <wp:cNvGraphicFramePr/>
                      <a:graphic xmlns:a="http://schemas.openxmlformats.org/drawingml/2006/main">
                        <a:graphicData uri="http://schemas.microsoft.com/office/word/2010/wordprocessingShape">
                          <wps:wsp>
                            <wps:cNvSpPr/>
                            <wps:spPr>
                              <a:xfrm>
                                <a:off x="0" y="0"/>
                                <a:ext cx="1079500" cy="15684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pt;margin-top:12pt;height:12.35pt;width:85pt;z-index:262441984;v-text-anchor:middle;mso-width-relative:page;mso-height-relative:page;" fillcolor="#FF0000" filled="t" stroked="t" coordsize="21600,21600" o:gfxdata="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XAYSB2QAAAAgBAAAPAAAAAAAAAAEAIAAAACIAAABkcnMvZG93bnJldi54bWxQSwEC&#10;FAAUAAAACACHTuJAVomTJmUCAADJBAAADgAAAAAAAAABACAAAAAoAQAAZHJzL2Uyb0RvYy54bWxQ&#10;SwUGAAAAAAYABgBZAQAA/wUAAAAA&#10;">
                      <v:fill on="t" focussize="0,0"/>
                      <v:stroke weight="1pt" color="#41719C [3204]" miterlimit="8" joinstyle="miter"/>
                      <v:imagedata o:title=""/>
                      <o:lock v:ext="edit" aspectratio="f"/>
                    </v:rect>
                  </w:pict>
                </mc:Fallback>
              </mc:AlternateContent>
            </w:r>
          </w:p>
        </w:tc>
        <w:tc>
          <w:tcPr>
            <w:tcW w:w="1677" w:type="dxa"/>
            <w:vAlign w:val="top"/>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ascii="Times New Roman" w:hAnsi="Times New Roman" w:eastAsia="宋体" w:cs="Times New Roman"/>
                <w:kern w:val="0"/>
                <w:sz w:val="20"/>
                <w:szCs w:val="20"/>
              </w:rPr>
              <mc:AlternateContent>
                <mc:Choice Requires="wps">
                  <w:drawing>
                    <wp:anchor distT="0" distB="0" distL="114300" distR="114300" simplePos="0" relativeHeight="262444032" behindDoc="0" locked="0" layoutInCell="1" allowOverlap="1">
                      <wp:simplePos x="0" y="0"/>
                      <wp:positionH relativeFrom="column">
                        <wp:posOffset>596265</wp:posOffset>
                      </wp:positionH>
                      <wp:positionV relativeFrom="paragraph">
                        <wp:posOffset>179705</wp:posOffset>
                      </wp:positionV>
                      <wp:extent cx="284480" cy="127635"/>
                      <wp:effectExtent l="6350" t="6350" r="13970" b="18415"/>
                      <wp:wrapNone/>
                      <wp:docPr id="13" name="矩形 13"/>
                      <wp:cNvGraphicFramePr/>
                      <a:graphic xmlns:a="http://schemas.openxmlformats.org/drawingml/2006/main">
                        <a:graphicData uri="http://schemas.microsoft.com/office/word/2010/wordprocessingShape">
                          <wps:wsp>
                            <wps:cNvSpPr/>
                            <wps:spPr>
                              <a:xfrm>
                                <a:off x="0" y="0"/>
                                <a:ext cx="284480" cy="12763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95pt;margin-top:14.15pt;height:10.05pt;width:22.4pt;z-index:262444032;v-text-anchor:middle;mso-width-relative:page;mso-height-relative:page;" fillcolor="#FF0000" filled="t" stroked="t" coordsize="21600,21600" o:gfxdata="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GchJ7aAAAACAEAAA8AAAAAAAAAAQAgAAAAIgAAAGRycy9kb3ducmV2LnhtbFBLAQIU&#10;ABQAAAAIAIdO4kB25qlLYwIAAMgEAAAOAAAAAAAAAAEAIAAAACkBAABkcnMvZTJvRG9jLnhtbFBL&#10;BQYAAAAABgAGAFkBAAD+BQAAAAA=&#10;">
                      <v:fill on="t" focussize="0,0"/>
                      <v:stroke weight="1pt" color="#41719C [3204]" miterlimit="8" joinstyle="miter"/>
                      <v:imagedata o:title=""/>
                      <o:lock v:ext="edit" aspectratio="f"/>
                    </v:rect>
                  </w:pict>
                </mc:Fallback>
              </mc:AlternateContent>
            </w:r>
            <w:r>
              <w:rPr>
                <w:rFonts w:hint="eastAsia" w:ascii="Times New Roman" w:hAnsi="Times New Roman" w:eastAsia="宋体" w:cs="Times New Roman"/>
                <w:kern w:val="0"/>
                <w:sz w:val="20"/>
                <w:szCs w:val="20"/>
                <w:lang w:eastAsia="zh-CN"/>
              </w:rPr>
              <w:t>化学</w:t>
            </w:r>
          </w:p>
        </w:tc>
        <w:tc>
          <w:tcPr>
            <w:tcW w:w="5698" w:type="dxa"/>
            <w:gridSpan w:val="10"/>
            <w:vAlign w:val="top"/>
          </w:tcPr>
          <w:p>
            <w:pPr>
              <w:spacing w:line="400" w:lineRule="exact"/>
              <w:jc w:val="center"/>
              <w:rPr>
                <w:rFonts w:ascii="Times New Roman" w:hAnsi="Times New Roman" w:eastAsia="宋体" w:cs="Times New Roman"/>
                <w:kern w:val="0"/>
                <w:sz w:val="20"/>
                <w:szCs w:val="20"/>
              </w:rPr>
            </w:pPr>
          </w:p>
        </w:tc>
        <w:tc>
          <w:tcPr>
            <w:tcW w:w="1677" w:type="dxa"/>
            <w:vAlign w:val="top"/>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生物</w:t>
            </w:r>
          </w:p>
        </w:tc>
        <w:tc>
          <w:tcPr>
            <w:tcW w:w="5698" w:type="dxa"/>
            <w:gridSpan w:val="10"/>
            <w:vAlign w:val="top"/>
          </w:tcPr>
          <w:p>
            <w:pPr>
              <w:spacing w:line="400" w:lineRule="exact"/>
              <w:jc w:val="center"/>
              <w:rPr>
                <w:rFonts w:ascii="Times New Roman" w:hAnsi="Times New Roman" w:eastAsia="宋体" w:cs="Times New Roman"/>
                <w:kern w:val="0"/>
                <w:sz w:val="20"/>
                <w:szCs w:val="20"/>
              </w:rPr>
            </w:pPr>
          </w:p>
        </w:tc>
        <w:tc>
          <w:tcPr>
            <w:tcW w:w="1677" w:type="dxa"/>
            <w:vAlign w:val="top"/>
          </w:tcPr>
          <w:p>
            <w:pPr>
              <w:spacing w:line="400" w:lineRule="exact"/>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历史</w:t>
            </w:r>
          </w:p>
        </w:tc>
        <w:tc>
          <w:tcPr>
            <w:tcW w:w="5698" w:type="dxa"/>
            <w:gridSpan w:val="10"/>
            <w:vAlign w:val="top"/>
          </w:tcPr>
          <w:p>
            <w:pPr>
              <w:spacing w:line="400" w:lineRule="exact"/>
              <w:jc w:val="center"/>
              <w:rPr>
                <w:rFonts w:ascii="Times New Roman" w:hAnsi="Times New Roman" w:eastAsia="宋体" w:cs="Times New Roman"/>
                <w:kern w:val="0"/>
                <w:sz w:val="20"/>
                <w:szCs w:val="20"/>
              </w:rPr>
            </w:pPr>
          </w:p>
        </w:tc>
        <w:tc>
          <w:tcPr>
            <w:tcW w:w="1677" w:type="dxa"/>
            <w:vAlign w:val="top"/>
          </w:tcPr>
          <w:p>
            <w:pPr>
              <w:spacing w:line="400" w:lineRule="exact"/>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地理</w:t>
            </w:r>
          </w:p>
        </w:tc>
        <w:tc>
          <w:tcPr>
            <w:tcW w:w="5698" w:type="dxa"/>
            <w:gridSpan w:val="10"/>
            <w:vAlign w:val="top"/>
          </w:tcPr>
          <w:p>
            <w:pPr>
              <w:spacing w:line="400" w:lineRule="exact"/>
              <w:jc w:val="center"/>
              <w:rPr>
                <w:rFonts w:ascii="Times New Roman" w:hAnsi="Times New Roman" w:eastAsia="宋体" w:cs="Times New Roman"/>
                <w:kern w:val="0"/>
                <w:sz w:val="20"/>
                <w:szCs w:val="20"/>
              </w:rPr>
            </w:pPr>
          </w:p>
        </w:tc>
        <w:tc>
          <w:tcPr>
            <w:tcW w:w="1677" w:type="dxa"/>
            <w:vAlign w:val="top"/>
          </w:tcPr>
          <w:p>
            <w:pPr>
              <w:spacing w:line="400" w:lineRule="exact"/>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exact"/>
        </w:trPr>
        <w:tc>
          <w:tcPr>
            <w:tcW w:w="1052" w:type="dxa"/>
            <w:vAlign w:val="top"/>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政治</w:t>
            </w:r>
          </w:p>
        </w:tc>
        <w:tc>
          <w:tcPr>
            <w:tcW w:w="5698" w:type="dxa"/>
            <w:gridSpan w:val="10"/>
            <w:vAlign w:val="top"/>
          </w:tcPr>
          <w:p>
            <w:pPr>
              <w:spacing w:line="400" w:lineRule="exact"/>
              <w:jc w:val="center"/>
              <w:rPr>
                <w:rFonts w:ascii="Times New Roman" w:hAnsi="Times New Roman" w:eastAsia="宋体" w:cs="Times New Roman"/>
                <w:kern w:val="0"/>
                <w:sz w:val="20"/>
                <w:szCs w:val="20"/>
              </w:rPr>
            </w:pPr>
          </w:p>
        </w:tc>
        <w:tc>
          <w:tcPr>
            <w:tcW w:w="1677" w:type="dxa"/>
            <w:vAlign w:val="top"/>
          </w:tcPr>
          <w:p>
            <w:pPr>
              <w:spacing w:line="400" w:lineRule="exact"/>
              <w:jc w:val="center"/>
              <w:rPr>
                <w:rFonts w:ascii="Times New Roman" w:hAnsi="Times New Roman" w:eastAsia="宋体" w:cs="Times New Roman"/>
                <w:kern w:val="0"/>
                <w:sz w:val="20"/>
                <w:szCs w:val="20"/>
              </w:rPr>
            </w:pPr>
          </w:p>
        </w:tc>
      </w:tr>
    </w:tbl>
    <w:p>
      <w:pPr>
        <w:pStyle w:val="11"/>
        <w:numPr>
          <w:ilvl w:val="0"/>
          <w:numId w:val="0"/>
        </w:numPr>
        <w:spacing w:after="156" w:afterLines="50"/>
        <w:ind w:leftChars="0"/>
        <w:rPr>
          <w:rFonts w:hint="eastAsia" w:ascii="黑体" w:hAnsi="黑体" w:eastAsia="黑体"/>
          <w:sz w:val="32"/>
          <w:szCs w:val="32"/>
        </w:rPr>
      </w:pPr>
    </w:p>
    <w:p>
      <w:pPr>
        <w:pStyle w:val="11"/>
        <w:numPr>
          <w:ilvl w:val="0"/>
          <w:numId w:val="0"/>
        </w:numPr>
        <w:spacing w:after="156" w:afterLines="50"/>
        <w:ind w:leftChars="0"/>
        <w:rPr>
          <w:rFonts w:hint="eastAsia" w:ascii="黑体" w:hAnsi="黑体" w:eastAsia="黑体"/>
          <w:sz w:val="32"/>
          <w:szCs w:val="32"/>
        </w:rPr>
      </w:pPr>
    </w:p>
    <w:p>
      <w:pPr>
        <w:pStyle w:val="2"/>
        <w:rPr>
          <w:rFonts w:hint="eastAsia"/>
          <w:lang w:eastAsia="zh-CN"/>
        </w:rPr>
      </w:pPr>
      <w:bookmarkStart w:id="16" w:name="_Toc9227"/>
      <w:bookmarkStart w:id="17" w:name="_Toc3433"/>
      <w:r>
        <w:rPr>
          <w:rFonts w:hint="eastAsia"/>
          <w:lang w:eastAsia="zh-CN"/>
        </w:rPr>
        <w:t>第四部分 学科选择综合评估</w:t>
      </w:r>
      <w:bookmarkEnd w:id="16"/>
      <w:bookmarkEnd w:id="17"/>
    </w:p>
    <w:p>
      <w:pPr>
        <w:spacing w:line="480" w:lineRule="exact"/>
        <w:ind w:firstLine="480"/>
        <w:rPr>
          <w:rFonts w:hint="eastAsia"/>
          <w:lang w:val="en-US" w:eastAsia="zh-CN"/>
        </w:rPr>
      </w:pPr>
      <w:r>
        <w:rPr>
          <w:rFonts w:hint="eastAsia"/>
          <w:lang w:val="en-US" w:eastAsia="zh-CN"/>
        </w:rPr>
        <w:t>学科选择是高中生进行高中学习，为将来参加高考取得高分的重要环节。很多学校为学生的学科选择提供了相应的指导意见，以某高中为例，要求学生参考</w:t>
      </w:r>
      <w:bookmarkStart w:id="22" w:name="_GoBack"/>
      <w:bookmarkEnd w:id="22"/>
      <w:r>
        <w:rPr>
          <w:rFonts w:hint="eastAsia"/>
          <w:lang w:val="en-US" w:eastAsia="zh-CN"/>
        </w:rPr>
        <w:t>以下项目进行学科选择：（1）你本人对某一学科的兴趣；（2）你在某一领域或方向的潜能、潜质；（3）你对未来的发展要求；（4）你与家长的共识；（5）指导教师的意见。高中生升学规划测评系统学科选择测评，能有效评估测试者的学科兴趣、学习潜能、学科成绩，为测试者选择学科提供参考依据。</w:t>
      </w:r>
    </w:p>
    <w:p>
      <w:pPr>
        <w:spacing w:line="480" w:lineRule="exact"/>
        <w:ind w:firstLine="480"/>
        <w:rPr>
          <w:rFonts w:hint="eastAsia"/>
        </w:rPr>
      </w:pPr>
      <w:r>
        <w:rPr>
          <w:rFonts w:hint="eastAsia"/>
        </w:rPr>
        <w:t>本报告是根据</w:t>
      </w:r>
      <w:r>
        <w:rPr>
          <w:rFonts w:hint="eastAsia"/>
          <w:lang w:eastAsia="zh-CN"/>
        </w:rPr>
        <w:t>测试者</w:t>
      </w:r>
      <w:r>
        <w:rPr>
          <w:rFonts w:hint="eastAsia"/>
        </w:rPr>
        <w:t>的</w:t>
      </w:r>
      <w:r>
        <w:rPr>
          <w:rFonts w:hint="eastAsia"/>
          <w:lang w:eastAsia="zh-CN"/>
        </w:rPr>
        <w:t>学习能力</w:t>
      </w:r>
      <w:r>
        <w:rPr>
          <w:rFonts w:hint="eastAsia"/>
        </w:rPr>
        <w:t>、</w:t>
      </w:r>
      <w:r>
        <w:rPr>
          <w:rFonts w:hint="eastAsia"/>
          <w:lang w:eastAsia="zh-CN"/>
        </w:rPr>
        <w:t>学习兴趣</w:t>
      </w:r>
      <w:r>
        <w:rPr>
          <w:rFonts w:hint="eastAsia"/>
        </w:rPr>
        <w:t>、</w:t>
      </w:r>
      <w:r>
        <w:rPr>
          <w:rFonts w:hint="eastAsia"/>
          <w:lang w:eastAsia="zh-CN"/>
        </w:rPr>
        <w:t>学科成绩</w:t>
      </w:r>
      <w:r>
        <w:rPr>
          <w:rFonts w:hint="eastAsia"/>
        </w:rPr>
        <w:t>三方面的测评结果，进行综合分析，</w:t>
      </w:r>
      <w:r>
        <w:rPr>
          <w:rFonts w:hint="eastAsia"/>
          <w:lang w:eastAsia="zh-CN"/>
        </w:rPr>
        <w:t>匹配最佳选科方案</w:t>
      </w:r>
      <w:r>
        <w:rPr>
          <w:rFonts w:hint="eastAsia"/>
        </w:rPr>
        <w:t>。</w:t>
      </w: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spacing w:line="480" w:lineRule="exact"/>
        <w:ind w:firstLine="480" w:firstLineChars="200"/>
        <w:rPr>
          <w:rFonts w:hint="eastAsia"/>
          <w:lang w:val="en-US" w:eastAsia="zh-CN"/>
        </w:rPr>
      </w:pPr>
    </w:p>
    <w:p>
      <w:pPr>
        <w:pStyle w:val="3"/>
        <w:numPr>
          <w:ilvl w:val="0"/>
          <w:numId w:val="0"/>
        </w:numPr>
        <w:ind w:leftChars="0"/>
        <w:rPr>
          <w:rFonts w:hint="eastAsia"/>
          <w:lang w:val="en-US" w:eastAsia="zh-CN"/>
        </w:rPr>
      </w:pPr>
      <w:bookmarkStart w:id="18" w:name="_Toc21187"/>
      <w:bookmarkStart w:id="19" w:name="_Toc2417"/>
      <w:r>
        <w:rPr>
          <w:rFonts w:hint="eastAsia"/>
          <w:lang w:val="en-US" w:eastAsia="zh-CN"/>
        </w:rPr>
        <w:t>4.1学科选择</w:t>
      </w:r>
      <w:bookmarkEnd w:id="18"/>
      <w:bookmarkEnd w:id="19"/>
      <w:r>
        <w:rPr>
          <w:rFonts w:hint="eastAsia"/>
          <w:lang w:val="en-US" w:eastAsia="zh-CN"/>
        </w:rPr>
        <w:t>评估结果</w:t>
      </w:r>
    </w:p>
    <w:p>
      <w:pPr>
        <w:spacing w:line="480" w:lineRule="exact"/>
        <w:ind w:firstLine="480" w:firstLineChars="200"/>
        <w:rPr>
          <w:rFonts w:hint="eastAsia"/>
          <w:lang w:eastAsia="zh-CN"/>
        </w:rPr>
      </w:pPr>
      <w:r>
        <w:t>在下表中</w:t>
      </w:r>
      <w:r>
        <w:rPr>
          <w:rFonts w:hint="eastAsia"/>
          <w:lang w:eastAsia="zh-CN"/>
        </w:rPr>
        <w:t>直观呈现了测试个体各科目在学习能力，学习兴趣，学习成绩三个方面的匹配程度，选科综合匹配度则是综合三项测试结果得到的学科匹配度</w:t>
      </w:r>
      <w:r>
        <w:t>。</w:t>
      </w:r>
    </w:p>
    <w:p>
      <w:pPr>
        <w:spacing w:after="312" w:afterLines="100" w:line="480" w:lineRule="exact"/>
        <w:jc w:val="center"/>
        <w:rPr>
          <w:rFonts w:hint="eastAsia" w:ascii="黑体" w:hAnsi="黑体" w:eastAsia="黑体"/>
          <w:lang w:eastAsia="zh-CN"/>
        </w:rPr>
      </w:pPr>
      <w:r>
        <w:rPr>
          <w:rFonts w:hint="eastAsia" w:ascii="黑体" w:hAnsi="黑体" w:eastAsia="黑体"/>
          <w:lang w:eastAsia="zh-CN"/>
        </w:rPr>
        <w:t>职业类型与评估指标分析结果</w:t>
      </w:r>
    </w:p>
    <w:tbl>
      <w:tblPr>
        <w:tblStyle w:val="10"/>
        <w:tblW w:w="84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1418"/>
        <w:gridCol w:w="1071"/>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575"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eastAsia="zh-CN"/>
              </w:rPr>
              <w:t>选课科目</w:t>
            </w:r>
          </w:p>
        </w:tc>
        <w:tc>
          <w:tcPr>
            <w:tcW w:w="1418"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eastAsia="zh-CN"/>
              </w:rPr>
              <w:t>指标类型</w:t>
            </w:r>
          </w:p>
        </w:tc>
        <w:tc>
          <w:tcPr>
            <w:tcW w:w="1071"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eastAsia="zh-CN"/>
              </w:rPr>
              <w:t>指标得分</w:t>
            </w:r>
          </w:p>
        </w:tc>
        <w:tc>
          <w:tcPr>
            <w:tcW w:w="4350" w:type="dxa"/>
            <w:shd w:val="clear" w:color="auto" w:fill="FFE599" w:themeFill="accent4" w:themeFillTint="66"/>
            <w:vAlign w:val="center"/>
          </w:tcPr>
          <w:p>
            <w:pPr>
              <w:spacing w:line="480" w:lineRule="exact"/>
              <w:jc w:val="center"/>
              <w:rPr>
                <w:rFonts w:hint="eastAsia" w:ascii="黑体" w:hAnsi="黑体" w:eastAsia="黑体" w:cs="Times New Roman"/>
                <w:kern w:val="0"/>
                <w:sz w:val="20"/>
                <w:szCs w:val="20"/>
                <w:lang w:eastAsia="zh-CN"/>
              </w:rPr>
            </w:pPr>
            <w:r>
              <w:rPr>
                <w:rFonts w:hint="eastAsia" w:ascii="黑体" w:hAnsi="黑体" w:eastAsia="黑体" w:cs="Times New Roman"/>
                <w:kern w:val="0"/>
                <w:sz w:val="20"/>
                <w:szCs w:val="20"/>
                <w:lang w:eastAsia="zh-CN"/>
              </w:rPr>
              <w:t>得分</w:t>
            </w:r>
            <w:r>
              <w:rPr>
                <w:rFonts w:hint="eastAsia" w:ascii="黑体" w:hAnsi="黑体" w:eastAsia="黑体" w:cs="Times New Roman"/>
                <w:kern w:val="0"/>
                <w:sz w:val="20"/>
                <w:szCs w:val="20"/>
                <w:lang w:val="en-US" w:eastAsia="zh-CN"/>
              </w:rPr>
              <w:t>/匹配度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75" w:type="dxa"/>
            <w:vMerge w:val="restart"/>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语文</w:t>
            </w:r>
          </w:p>
        </w:tc>
        <w:tc>
          <w:tcPr>
            <w:tcW w:w="1418" w:type="dxa"/>
            <w:vAlign w:val="center"/>
          </w:tcPr>
          <w:p>
            <w:pPr>
              <w:spacing w:line="400" w:lineRule="exact"/>
              <w:ind w:firstLine="200" w:firstLineChars="100"/>
              <w:jc w:val="both"/>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学习能力</w:t>
            </w:r>
          </w:p>
        </w:tc>
        <w:tc>
          <w:tcPr>
            <w:tcW w:w="1071" w:type="dxa"/>
            <w:vAlign w:val="center"/>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90</w:t>
            </w:r>
          </w:p>
        </w:tc>
        <w:tc>
          <w:tcPr>
            <w:tcW w:w="4350"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ascii="Times New Roman" w:hAnsi="Times New Roman" w:eastAsia="宋体" w:cs="Times New Roman"/>
                <w:kern w:val="0"/>
                <w:sz w:val="20"/>
                <w:szCs w:val="20"/>
              </w:rPr>
              <mc:AlternateContent>
                <mc:Choice Requires="wps">
                  <w:drawing>
                    <wp:anchor distT="0" distB="0" distL="114300" distR="114300" simplePos="0" relativeHeight="271408128" behindDoc="0" locked="0" layoutInCell="1" allowOverlap="1">
                      <wp:simplePos x="0" y="0"/>
                      <wp:positionH relativeFrom="column">
                        <wp:posOffset>-68580</wp:posOffset>
                      </wp:positionH>
                      <wp:positionV relativeFrom="paragraph">
                        <wp:posOffset>62230</wp:posOffset>
                      </wp:positionV>
                      <wp:extent cx="2166620" cy="127000"/>
                      <wp:effectExtent l="6350" t="6350" r="17780" b="19050"/>
                      <wp:wrapNone/>
                      <wp:docPr id="32" name="矩形 32"/>
                      <wp:cNvGraphicFramePr/>
                      <a:graphic xmlns:a="http://schemas.openxmlformats.org/drawingml/2006/main">
                        <a:graphicData uri="http://schemas.microsoft.com/office/word/2010/wordprocessingShape">
                          <wps:wsp>
                            <wps:cNvSpPr/>
                            <wps:spPr>
                              <a:xfrm>
                                <a:off x="0" y="0"/>
                                <a:ext cx="2167151" cy="129384"/>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pt;margin-top:4.9pt;height:10pt;width:170.6pt;z-index:271408128;v-text-anchor:middle;mso-width-relative:page;mso-height-relative:page;" fillcolor="#9DC3E6 [1940]" filled="t" stroked="t" coordsize="21600,21600" o:gfxdata="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PowBLXAAAACAEAAA8AAAAAAAAAAQAgAAAAIgAA&#10;AGRycy9kb3ducmV2LnhtbFBLAQIUABQAAAAIAIdO4kBH/5mKewIAAAIFAAAOAAAAAAAAAAEAIAAA&#10;ACYBAABkcnMvZTJvRG9jLnhtbFBLBQYAAAAABgAGAFkBAAATBgAAAAA=&#10;">
                      <v:fill on="t" focussize="0,0"/>
                      <v:stroke weight="1pt" color="#41719C [3204]"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75" w:type="dxa"/>
            <w:vMerge w:val="continue"/>
            <w:vAlign w:val="center"/>
          </w:tcPr>
          <w:p>
            <w:pPr>
              <w:spacing w:line="400" w:lineRule="exact"/>
              <w:jc w:val="cente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学科兴趣</w:t>
            </w:r>
          </w:p>
        </w:tc>
        <w:tc>
          <w:tcPr>
            <w:tcW w:w="1071" w:type="dxa"/>
            <w:vAlign w:val="center"/>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85</w:t>
            </w:r>
          </w:p>
        </w:tc>
        <w:tc>
          <w:tcPr>
            <w:tcW w:w="4350"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ascii="Times New Roman" w:hAnsi="Times New Roman" w:eastAsia="宋体" w:cs="Times New Roman"/>
                <w:kern w:val="0"/>
                <w:sz w:val="20"/>
                <w:szCs w:val="20"/>
              </w:rPr>
              <mc:AlternateContent>
                <mc:Choice Requires="wps">
                  <w:drawing>
                    <wp:anchor distT="0" distB="0" distL="114300" distR="114300" simplePos="0" relativeHeight="310912000" behindDoc="0" locked="0" layoutInCell="1" allowOverlap="1">
                      <wp:simplePos x="0" y="0"/>
                      <wp:positionH relativeFrom="column">
                        <wp:posOffset>-67945</wp:posOffset>
                      </wp:positionH>
                      <wp:positionV relativeFrom="paragraph">
                        <wp:posOffset>45085</wp:posOffset>
                      </wp:positionV>
                      <wp:extent cx="1916430" cy="144145"/>
                      <wp:effectExtent l="6350" t="6350" r="20320" b="20955"/>
                      <wp:wrapNone/>
                      <wp:docPr id="33" name="矩形 33"/>
                      <wp:cNvGraphicFramePr/>
                      <a:graphic xmlns:a="http://schemas.openxmlformats.org/drawingml/2006/main">
                        <a:graphicData uri="http://schemas.microsoft.com/office/word/2010/wordprocessingShape">
                          <wps:wsp>
                            <wps:cNvSpPr/>
                            <wps:spPr>
                              <a:xfrm>
                                <a:off x="0" y="0"/>
                                <a:ext cx="1916430" cy="14414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5pt;margin-top:3.55pt;height:11.35pt;width:150.9pt;z-index:310912000;v-text-anchor:middle;mso-width-relative:page;mso-height-relative:page;" fillcolor="#FFFF00" filled="t" stroked="t" coordsize="21600,21600" o:gfxdata="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8/WG7dUAAAAIAQAADwAAAAAAAAABACAAAAAiAAAAZHJzL2Rvd25yZXYueG1sUEsBAhQA&#10;FAAAAAgAh07iQMn0i5lnAgAAyQQAAA4AAAAAAAAAAQAgAAAAJAEAAGRycy9lMm9Eb2MueG1sUEsF&#10;BgAAAAAGAAYAWQEAAP0FAAAAAA==&#10;">
                      <v:fill on="t" focussize="0,0"/>
                      <v:stroke weight="1pt" color="#41719C [3204]"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lang w:eastAsia="zh-CN"/>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学科成绩</w:t>
            </w:r>
          </w:p>
        </w:tc>
        <w:tc>
          <w:tcPr>
            <w:tcW w:w="1071" w:type="dxa"/>
            <w:vAlign w:val="center"/>
          </w:tcPr>
          <w:p>
            <w:pPr>
              <w:spacing w:line="400" w:lineRule="exact"/>
              <w:jc w:val="cente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74</w:t>
            </w:r>
          </w:p>
        </w:tc>
        <w:tc>
          <w:tcPr>
            <w:tcW w:w="4350"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ascii="Times New Roman" w:hAnsi="Times New Roman" w:eastAsia="宋体" w:cs="Times New Roman"/>
                <w:kern w:val="0"/>
                <w:sz w:val="20"/>
                <w:szCs w:val="20"/>
              </w:rPr>
              <mc:AlternateContent>
                <mc:Choice Requires="wps">
                  <w:drawing>
                    <wp:anchor distT="0" distB="0" distL="114300" distR="114300" simplePos="0" relativeHeight="350415872" behindDoc="0" locked="0" layoutInCell="1" allowOverlap="1">
                      <wp:simplePos x="0" y="0"/>
                      <wp:positionH relativeFrom="column">
                        <wp:posOffset>-62865</wp:posOffset>
                      </wp:positionH>
                      <wp:positionV relativeFrom="paragraph">
                        <wp:posOffset>43815</wp:posOffset>
                      </wp:positionV>
                      <wp:extent cx="1709420" cy="153035"/>
                      <wp:effectExtent l="6350" t="6350" r="17780" b="12065"/>
                      <wp:wrapNone/>
                      <wp:docPr id="34" name="矩形 34"/>
                      <wp:cNvGraphicFramePr/>
                      <a:graphic xmlns:a="http://schemas.openxmlformats.org/drawingml/2006/main">
                        <a:graphicData uri="http://schemas.microsoft.com/office/word/2010/wordprocessingShape">
                          <wps:wsp>
                            <wps:cNvSpPr/>
                            <wps:spPr>
                              <a:xfrm>
                                <a:off x="0" y="0"/>
                                <a:ext cx="1709420" cy="15303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5pt;margin-top:3.45pt;height:12.05pt;width:134.6pt;z-index:350415872;v-text-anchor:middle;mso-width-relative:page;mso-height-relative:page;" fillcolor="#92D050" filled="t" stroked="t" coordsize="21600,21600" o:gfxdata="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nBUc81QAAAAcBAAAPAAAAAAAAAAEAIAAAACIAAABkcnMvZG93bnJldi54bWxQSwEC&#10;FAAUAAAACACHTuJA8b7OwmkCAADJBAAADgAAAAAAAAABACAAAAAkAQAAZHJzL2Uyb0RvYy54bWxQ&#10;SwUGAAAAAAYABgBZAQAA/wUAAAAA&#10;">
                      <v:fill on="t" focussize="0,0"/>
                      <v:stroke weight="1pt" color="#41719C [3204]"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lang w:eastAsia="zh-CN"/>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选科综合</w:t>
            </w:r>
          </w:p>
        </w:tc>
        <w:tc>
          <w:tcPr>
            <w:tcW w:w="1071" w:type="dxa"/>
            <w:vAlign w:val="center"/>
          </w:tcPr>
          <w:p>
            <w:pPr>
              <w:spacing w:line="400" w:lineRule="exact"/>
              <w:jc w:val="center"/>
              <w:rPr>
                <w:rFonts w:hint="eastAsia" w:ascii="Times New Roman" w:hAnsi="Times New Roman" w:eastAsia="宋体" w:cs="Times New Roman"/>
                <w:kern w:val="0"/>
                <w:sz w:val="20"/>
                <w:szCs w:val="20"/>
                <w:lang w:val="en-US" w:eastAsia="zh-CN"/>
              </w:rPr>
            </w:pPr>
            <w:r>
              <w:rPr>
                <w:rFonts w:ascii="Times New Roman" w:hAnsi="Times New Roman" w:eastAsia="宋体" w:cs="Times New Roman"/>
                <w:kern w:val="0"/>
                <w:sz w:val="20"/>
                <w:szCs w:val="20"/>
              </w:rPr>
              <mc:AlternateContent>
                <mc:Choice Requires="wps">
                  <w:drawing>
                    <wp:anchor distT="0" distB="0" distL="114300" distR="114300" simplePos="0" relativeHeight="409670656" behindDoc="0" locked="0" layoutInCell="1" allowOverlap="1">
                      <wp:simplePos x="0" y="0"/>
                      <wp:positionH relativeFrom="column">
                        <wp:posOffset>608330</wp:posOffset>
                      </wp:positionH>
                      <wp:positionV relativeFrom="paragraph">
                        <wp:posOffset>66675</wp:posOffset>
                      </wp:positionV>
                      <wp:extent cx="1865630" cy="144145"/>
                      <wp:effectExtent l="6350" t="6350" r="13970" b="20955"/>
                      <wp:wrapNone/>
                      <wp:docPr id="35" name="矩形 35"/>
                      <wp:cNvGraphicFramePr/>
                      <a:graphic xmlns:a="http://schemas.openxmlformats.org/drawingml/2006/main">
                        <a:graphicData uri="http://schemas.microsoft.com/office/word/2010/wordprocessingShape">
                          <wps:wsp>
                            <wps:cNvSpPr/>
                            <wps:spPr>
                              <a:xfrm>
                                <a:off x="0" y="0"/>
                                <a:ext cx="1865630" cy="14414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9pt;margin-top:5.25pt;height:11.35pt;width:146.9pt;z-index:409670656;v-text-anchor:middle;mso-width-relative:page;mso-height-relative:page;" fillcolor="#FF0000" filled="t" stroked="t" coordsize="21600,21600" o:gfxdata="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2b0UnZAAAACAEAAA8AAAAAAAAAAQAgAAAAIgAAAGRycy9kb3ducmV2LnhtbFBLAQIU&#10;ABQAAAAIAIdO4kAMqQ0hZAIAAMkEAAAOAAAAAAAAAAEAIAAAACgBAABkcnMvZTJvRG9jLnhtbFBL&#10;BQYAAAAABgAGAFkBAAD+BQAAAAA=&#10;">
                      <v:fill on="t" focussize="0,0"/>
                      <v:stroke weight="1pt" color="#41719C [3204]" miterlimit="8" joinstyle="miter"/>
                      <v:imagedata o:title=""/>
                      <o:lock v:ext="edit" aspectratio="f"/>
                    </v:rect>
                  </w:pict>
                </mc:Fallback>
              </mc:AlternateContent>
            </w:r>
            <w:r>
              <w:rPr>
                <w:rFonts w:hint="eastAsia" w:ascii="Times New Roman" w:hAnsi="Times New Roman" w:eastAsia="宋体" w:cs="Times New Roman"/>
                <w:kern w:val="0"/>
                <w:sz w:val="20"/>
                <w:szCs w:val="20"/>
                <w:lang w:val="en-US" w:eastAsia="zh-CN"/>
              </w:rPr>
              <w:t>83</w:t>
            </w:r>
          </w:p>
        </w:tc>
        <w:tc>
          <w:tcPr>
            <w:tcW w:w="4350" w:type="dxa"/>
            <w:vAlign w:val="center"/>
          </w:tcPr>
          <w:p>
            <w:pPr>
              <w:spacing w:line="400" w:lineRule="exact"/>
              <w:jc w:val="center"/>
              <w:rPr>
                <w:rFonts w:hint="eastAsia" w:ascii="Times New Roman" w:hAnsi="Times New Roman" w:eastAsia="宋体" w:cs="Times New Roman"/>
                <w:kern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75" w:type="dxa"/>
            <w:vMerge w:val="restart"/>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数学</w:t>
            </w:r>
          </w:p>
        </w:tc>
        <w:tc>
          <w:tcPr>
            <w:tcW w:w="1418" w:type="dxa"/>
            <w:vAlign w:val="center"/>
          </w:tcPr>
          <w:p>
            <w:pPr>
              <w:spacing w:line="400" w:lineRule="exact"/>
              <w:ind w:firstLine="200" w:firstLineChars="100"/>
              <w:jc w:val="both"/>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eastAsia="zh-CN"/>
              </w:rPr>
              <w:t>学习能力</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75" w:type="dxa"/>
            <w:vMerge w:val="continue"/>
            <w:vAlign w:val="center"/>
          </w:tcPr>
          <w:p>
            <w:pPr>
              <w:spacing w:line="400" w:lineRule="exact"/>
              <w:jc w:val="center"/>
            </w:pPr>
          </w:p>
        </w:tc>
        <w:tc>
          <w:tcPr>
            <w:tcW w:w="1418" w:type="dxa"/>
            <w:vAlign w:val="center"/>
          </w:tcPr>
          <w:p>
            <w:pPr>
              <w:spacing w:line="400" w:lineRule="exact"/>
              <w:jc w:val="cente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eastAsia="zh-CN"/>
              </w:rPr>
              <w:t>学科兴趣</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eastAsia="zh-CN"/>
              </w:rPr>
              <w:t>学科成绩</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eastAsia="zh-CN"/>
              </w:rPr>
              <w:t>选科综合</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1575" w:type="dxa"/>
            <w:vMerge w:val="restart"/>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英语</w:t>
            </w:r>
          </w:p>
        </w:tc>
        <w:tc>
          <w:tcPr>
            <w:tcW w:w="1418" w:type="dxa"/>
            <w:vAlign w:val="center"/>
          </w:tcPr>
          <w:p>
            <w:pPr>
              <w:spacing w:line="400" w:lineRule="exact"/>
              <w:ind w:firstLine="200" w:firstLineChars="100"/>
              <w:jc w:val="both"/>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eastAsia="zh-CN"/>
              </w:rPr>
              <w:t>学习能力</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1575" w:type="dxa"/>
            <w:vMerge w:val="continue"/>
            <w:vAlign w:val="center"/>
          </w:tcPr>
          <w:p>
            <w:pPr>
              <w:spacing w:line="400" w:lineRule="exact"/>
              <w:jc w:val="center"/>
            </w:pPr>
          </w:p>
        </w:tc>
        <w:tc>
          <w:tcPr>
            <w:tcW w:w="1418" w:type="dxa"/>
            <w:vAlign w:val="center"/>
          </w:tcPr>
          <w:p>
            <w:pPr>
              <w:spacing w:line="400" w:lineRule="exact"/>
              <w:jc w:val="cente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eastAsia="zh-CN"/>
              </w:rPr>
              <w:t>学科兴趣</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eastAsia="zh-CN"/>
              </w:rPr>
              <w:t>学科成绩</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eastAsia="zh-CN"/>
              </w:rPr>
              <w:t>选科综合</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restart"/>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物理</w:t>
            </w:r>
          </w:p>
        </w:tc>
        <w:tc>
          <w:tcPr>
            <w:tcW w:w="1418" w:type="dxa"/>
            <w:vAlign w:val="center"/>
          </w:tcPr>
          <w:p>
            <w:pPr>
              <w:spacing w:line="400" w:lineRule="exact"/>
              <w:ind w:firstLine="200" w:firstLineChars="100"/>
              <w:jc w:val="both"/>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eastAsia="zh-CN"/>
              </w:rPr>
              <w:t>学习能力</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pPr>
          </w:p>
        </w:tc>
        <w:tc>
          <w:tcPr>
            <w:tcW w:w="1418" w:type="dxa"/>
            <w:vAlign w:val="center"/>
          </w:tcPr>
          <w:p>
            <w:pPr>
              <w:spacing w:line="400" w:lineRule="exact"/>
              <w:jc w:val="cente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eastAsia="zh-CN"/>
              </w:rPr>
              <w:t>学科兴趣</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eastAsia="zh-CN"/>
              </w:rPr>
              <w:t>学科成绩</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lang w:eastAsia="zh-CN"/>
              </w:rPr>
              <w:t>选科综合</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restart"/>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化学</w:t>
            </w:r>
          </w:p>
        </w:tc>
        <w:tc>
          <w:tcPr>
            <w:tcW w:w="1418" w:type="dxa"/>
            <w:vAlign w:val="center"/>
          </w:tcPr>
          <w:p>
            <w:pPr>
              <w:spacing w:line="400" w:lineRule="exact"/>
              <w:ind w:firstLine="200" w:firstLineChars="100"/>
              <w:jc w:val="both"/>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学习能力</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学科兴趣</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学科成绩</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选科综合</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restart"/>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生物</w:t>
            </w:r>
          </w:p>
        </w:tc>
        <w:tc>
          <w:tcPr>
            <w:tcW w:w="1418" w:type="dxa"/>
            <w:vAlign w:val="center"/>
          </w:tcPr>
          <w:p>
            <w:pPr>
              <w:spacing w:line="400" w:lineRule="exact"/>
              <w:ind w:firstLine="200" w:firstLineChars="100"/>
              <w:jc w:val="both"/>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学习能力</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学科兴趣</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学科成绩</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选课综合</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restart"/>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历史</w:t>
            </w:r>
          </w:p>
        </w:tc>
        <w:tc>
          <w:tcPr>
            <w:tcW w:w="1418" w:type="dxa"/>
            <w:vAlign w:val="center"/>
          </w:tcPr>
          <w:p>
            <w:pPr>
              <w:spacing w:line="400" w:lineRule="exact"/>
              <w:ind w:firstLine="200" w:firstLineChars="100"/>
              <w:jc w:val="both"/>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学习能力</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学科兴趣</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学科成绩</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选科综合</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restart"/>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政治</w:t>
            </w:r>
          </w:p>
        </w:tc>
        <w:tc>
          <w:tcPr>
            <w:tcW w:w="1418" w:type="dxa"/>
            <w:vAlign w:val="center"/>
          </w:tcPr>
          <w:p>
            <w:pPr>
              <w:spacing w:line="400" w:lineRule="exact"/>
              <w:ind w:firstLine="200" w:firstLineChars="100"/>
              <w:jc w:val="both"/>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学习能力</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学科兴趣</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学科成绩</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选科综合</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restart"/>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地理</w:t>
            </w:r>
          </w:p>
        </w:tc>
        <w:tc>
          <w:tcPr>
            <w:tcW w:w="1418" w:type="dxa"/>
            <w:vAlign w:val="center"/>
          </w:tcPr>
          <w:p>
            <w:pPr>
              <w:spacing w:line="400" w:lineRule="exact"/>
              <w:ind w:firstLine="200" w:firstLineChars="100"/>
              <w:jc w:val="both"/>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学习能力</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学科兴趣</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学科成绩</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575" w:type="dxa"/>
            <w:vMerge w:val="continue"/>
            <w:vAlign w:val="center"/>
          </w:tcPr>
          <w:p>
            <w:pPr>
              <w:spacing w:line="400" w:lineRule="exact"/>
              <w:jc w:val="center"/>
              <w:rPr>
                <w:rFonts w:hint="eastAsia" w:ascii="Times New Roman" w:hAnsi="Times New Roman" w:eastAsia="宋体" w:cs="Times New Roman"/>
                <w:kern w:val="0"/>
                <w:sz w:val="20"/>
                <w:szCs w:val="20"/>
              </w:rPr>
            </w:pPr>
          </w:p>
        </w:tc>
        <w:tc>
          <w:tcPr>
            <w:tcW w:w="1418" w:type="dxa"/>
            <w:vAlign w:val="center"/>
          </w:tcPr>
          <w:p>
            <w:pPr>
              <w:spacing w:line="400" w:lineRule="exact"/>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选科综合</w:t>
            </w:r>
          </w:p>
        </w:tc>
        <w:tc>
          <w:tcPr>
            <w:tcW w:w="1071" w:type="dxa"/>
            <w:vAlign w:val="center"/>
          </w:tcPr>
          <w:p>
            <w:pPr>
              <w:spacing w:line="400" w:lineRule="exact"/>
              <w:jc w:val="center"/>
              <w:rPr>
                <w:rFonts w:hint="eastAsia" w:ascii="Times New Roman" w:hAnsi="Times New Roman" w:eastAsia="宋体" w:cs="Times New Roman"/>
                <w:kern w:val="0"/>
                <w:sz w:val="20"/>
                <w:szCs w:val="20"/>
              </w:rPr>
            </w:pPr>
          </w:p>
        </w:tc>
        <w:tc>
          <w:tcPr>
            <w:tcW w:w="4350" w:type="dxa"/>
            <w:vAlign w:val="center"/>
          </w:tcPr>
          <w:p>
            <w:pPr>
              <w:spacing w:line="400" w:lineRule="exact"/>
              <w:jc w:val="center"/>
              <w:rPr>
                <w:rFonts w:hint="eastAsia" w:ascii="Times New Roman" w:hAnsi="Times New Roman" w:eastAsia="宋体" w:cs="Times New Roman"/>
                <w:kern w:val="0"/>
                <w:sz w:val="20"/>
                <w:szCs w:val="20"/>
              </w:rPr>
            </w:pPr>
          </w:p>
        </w:tc>
      </w:tr>
    </w:tbl>
    <w:p>
      <w:pPr>
        <w:pStyle w:val="3"/>
        <w:numPr>
          <w:ilvl w:val="0"/>
          <w:numId w:val="0"/>
        </w:numPr>
        <w:ind w:leftChars="0"/>
        <w:rPr>
          <w:rFonts w:hint="eastAsia"/>
          <w:lang w:val="en-US" w:eastAsia="zh-CN"/>
        </w:rPr>
      </w:pPr>
      <w:bookmarkStart w:id="20" w:name="_Toc25553"/>
      <w:bookmarkStart w:id="21" w:name="_Toc5062"/>
      <w:r>
        <w:rPr>
          <w:rFonts w:hint="eastAsia"/>
          <w:lang w:val="en-US" w:eastAsia="zh-CN"/>
        </w:rPr>
        <w:t>4.2最佳学科选择推荐</w:t>
      </w:r>
      <w:bookmarkEnd w:id="20"/>
      <w:bookmarkEnd w:id="21"/>
    </w:p>
    <w:tbl>
      <w:tblPr>
        <w:tblStyle w:val="10"/>
        <w:tblW w:w="828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8288" w:type="dxa"/>
            <w:shd w:val="clear" w:color="auto" w:fill="FFE599" w:themeFill="accent4" w:themeFillTint="66"/>
          </w:tcPr>
          <w:p>
            <w:pPr>
              <w:spacing w:before="156" w:after="156" w:line="360" w:lineRule="exact"/>
              <w:jc w:val="center"/>
              <w:rPr>
                <w:rFonts w:ascii="Times New Roman" w:hAnsi="Times New Roman" w:eastAsia="宋体" w:cs="Times New Roman"/>
                <w:b/>
                <w:bCs/>
                <w:kern w:val="0"/>
                <w:sz w:val="20"/>
                <w:szCs w:val="20"/>
              </w:rPr>
            </w:pPr>
            <w:r>
              <w:rPr>
                <w:rFonts w:hint="eastAsia"/>
                <w:b w:val="0"/>
                <w:bCs w:val="0"/>
                <w:color w:val="auto"/>
                <w:sz w:val="24"/>
                <w:szCs w:val="24"/>
                <w:lang w:val="en-US" w:eastAsia="zh-CN"/>
              </w:rPr>
              <w:t>最佳学科选择推荐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8" w:type="dxa"/>
          </w:tcPr>
          <w:p>
            <w:pPr>
              <w:pStyle w:val="11"/>
              <w:numPr>
                <w:ilvl w:val="0"/>
                <w:numId w:val="0"/>
              </w:numPr>
              <w:spacing w:line="480" w:lineRule="exact"/>
              <w:ind w:firstLine="480" w:firstLineChars="200"/>
              <w:rPr>
                <w:rFonts w:hint="eastAsia" w:ascii="Times New Roman" w:hAnsi="Times New Roman" w:eastAsia="宋体" w:cs="Times New Roman"/>
                <w:b/>
                <w:bCs/>
                <w:kern w:val="0"/>
                <w:sz w:val="24"/>
                <w:szCs w:val="24"/>
              </w:rPr>
            </w:pPr>
            <w:r>
              <w:rPr>
                <w:rFonts w:hint="eastAsia"/>
                <w:b w:val="0"/>
                <w:bCs w:val="0"/>
                <w:color w:val="auto"/>
                <w:sz w:val="24"/>
                <w:szCs w:val="24"/>
                <w:lang w:val="en-US" w:eastAsia="zh-CN"/>
              </w:rPr>
              <w:t>在六门选修科目中，根据你的学习能力、学科兴趣、学科成绩进行综合匹配，你的最佳选课科目为物理、化学、生物。</w:t>
            </w:r>
          </w:p>
        </w:tc>
      </w:tr>
    </w:tbl>
    <w:p>
      <w:pPr>
        <w:spacing w:line="480" w:lineRule="exac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UANGBin">
    <w15:presenceInfo w15:providerId="WPS Office" w15:userId="5392634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2199"/>
    <w:rsid w:val="00830AA6"/>
    <w:rsid w:val="08FC168F"/>
    <w:rsid w:val="0D4779D9"/>
    <w:rsid w:val="1570327C"/>
    <w:rsid w:val="19D05EE3"/>
    <w:rsid w:val="1B487036"/>
    <w:rsid w:val="272B64DD"/>
    <w:rsid w:val="3C4E6B13"/>
    <w:rsid w:val="40900F2F"/>
    <w:rsid w:val="40EB0BE5"/>
    <w:rsid w:val="499432B4"/>
    <w:rsid w:val="67CF17DA"/>
    <w:rsid w:val="69151AF1"/>
    <w:rsid w:val="6D4433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480" w:lineRule="exact"/>
      <w:outlineLvl w:val="0"/>
    </w:pPr>
    <w:rPr>
      <w:rFonts w:eastAsia="黑体"/>
      <w:b/>
      <w:bCs/>
      <w:kern w:val="44"/>
      <w:sz w:val="32"/>
      <w:szCs w:val="44"/>
    </w:rPr>
  </w:style>
  <w:style w:type="paragraph" w:styleId="3">
    <w:name w:val="heading 2"/>
    <w:basedOn w:val="1"/>
    <w:next w:val="1"/>
    <w:unhideWhenUsed/>
    <w:qFormat/>
    <w:uiPriority w:val="0"/>
    <w:pPr>
      <w:keepNext/>
      <w:keepLines/>
      <w:spacing w:before="260" w:after="260" w:line="480" w:lineRule="exact"/>
      <w:outlineLvl w:val="1"/>
    </w:pPr>
    <w:rPr>
      <w:rFonts w:eastAsia="黑体" w:asciiTheme="majorHAnsi" w:hAnsiTheme="majorHAnsi" w:cstheme="majorBidi"/>
      <w:b/>
      <w:bCs/>
      <w:sz w:val="30"/>
      <w:szCs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pPr>
      <w:spacing w:line="400" w:lineRule="exact"/>
      <w:jc w:val="left"/>
    </w:pPr>
    <w:rPr>
      <w:rFonts w:eastAsia="黑体"/>
      <w:caps/>
      <w:szCs w:val="22"/>
    </w:rPr>
  </w:style>
  <w:style w:type="paragraph" w:styleId="5">
    <w:name w:val="Normal (Web)"/>
    <w:basedOn w:val="1"/>
    <w:qFormat/>
    <w:uiPriority w:val="0"/>
    <w:rPr>
      <w:sz w:val="24"/>
    </w:rPr>
  </w:style>
  <w:style w:type="paragraph" w:styleId="6">
    <w:name w:val="Title"/>
    <w:basedOn w:val="1"/>
    <w:next w:val="1"/>
    <w:qFormat/>
    <w:uiPriority w:val="0"/>
    <w:pPr>
      <w:spacing w:before="240" w:after="60" w:line="480" w:lineRule="exact"/>
      <w:jc w:val="left"/>
      <w:outlineLvl w:val="0"/>
    </w:pPr>
    <w:rPr>
      <w:rFonts w:eastAsia="黑体" w:asciiTheme="majorHAnsi" w:hAnsiTheme="majorHAnsi" w:cstheme="majorBidi"/>
      <w:b/>
      <w:bCs/>
      <w:sz w:val="28"/>
      <w:szCs w:val="32"/>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List Paragraph"/>
    <w:basedOn w:val="1"/>
    <w:qFormat/>
    <w:uiPriority w:val="34"/>
    <w:pPr>
      <w:ind w:firstLine="420" w:firstLineChars="200"/>
    </w:pPr>
  </w:style>
  <w:style w:type="paragraph" w:customStyle="1" w:styleId="12">
    <w:name w:val="WPSOffice手动目录 1"/>
    <w:uiPriority w:val="0"/>
    <w:pPr>
      <w:ind w:leftChars="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inistrator\Desktop\&#27169;&#26495;\&#24635;&#32467;&#25110;&#36807;&#24230;&#30340;&#22266;&#23450;&#35805;&#35821;%20&#23436;&#25972;&#29256;%209.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Lbls>
            <c:dLbl>
              <c:idx val="0"/>
              <c:layout/>
              <c:tx>
                <c:rich>
                  <a:bodyPr rot="0" spcFirstLastPara="0" vertOverflow="ellipsis" vert="horz" wrap="square" lIns="38100" tIns="19050" rIns="38100" bIns="19050" anchor="ctr" anchorCtr="1"/>
                  <a:lstStyle/>
                  <a:p>
                    <a:pPr defTabSz="914400">
                      <a:defRPr lang="zh-CN" sz="1000" b="1" i="0" u="none" strike="noStrike" kern="1200" baseline="0">
                        <a:solidFill>
                          <a:schemeClr val="bg1"/>
                        </a:solidFill>
                        <a:latin typeface="黑体" panose="02010609060101010101" charset="-122"/>
                        <a:ea typeface="黑体" panose="02010609060101010101" charset="-122"/>
                        <a:cs typeface="黑体" panose="02010609060101010101" charset="-122"/>
                        <a:sym typeface="黑体" panose="02010609060101010101" charset="-122"/>
                      </a:defRPr>
                    </a:pPr>
                    <a:r>
                      <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rPr>
                      <a:t>工作记忆能力</a:t>
                    </a:r>
                    <a:endPar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endParaRPr>
                  </a:p>
                </c:rich>
              </c:tx>
              <c:showLegendKey val="0"/>
              <c:showVal val="1"/>
              <c:showCatName val="0"/>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zh-CN" sz="1000" b="1" i="0" u="none" strike="noStrike" kern="1200" baseline="0">
                        <a:solidFill>
                          <a:schemeClr val="bg1"/>
                        </a:solidFill>
                        <a:latin typeface="黑体" panose="02010609060101010101" charset="-122"/>
                        <a:ea typeface="黑体" panose="02010609060101010101" charset="-122"/>
                        <a:cs typeface="黑体" panose="02010609060101010101" charset="-122"/>
                        <a:sym typeface="黑体" panose="02010609060101010101" charset="-122"/>
                      </a:defRPr>
                    </a:pPr>
                    <a:r>
                      <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rPr>
                      <a:t>逻辑推理能力</a:t>
                    </a:r>
                    <a:endPar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endParaRPr>
                  </a:p>
                </c:rich>
              </c:tx>
              <c:showLegendKey val="0"/>
              <c:showVal val="1"/>
              <c:showCatName val="0"/>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zh-CN" sz="1000" b="1" i="0" u="none" strike="noStrike" kern="1200" baseline="0">
                        <a:solidFill>
                          <a:schemeClr val="bg1"/>
                        </a:solidFill>
                        <a:latin typeface="黑体" panose="02010609060101010101" charset="-122"/>
                        <a:ea typeface="黑体" panose="02010609060101010101" charset="-122"/>
                        <a:cs typeface="黑体" panose="02010609060101010101" charset="-122"/>
                        <a:sym typeface="黑体" panose="02010609060101010101" charset="-122"/>
                      </a:defRPr>
                    </a:pPr>
                    <a:r>
                      <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rPr>
                      <a:t>语言能力</a:t>
                    </a:r>
                    <a:endPar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endParaRPr>
                  </a:p>
                </c:rich>
              </c:tx>
              <c:showLegendKey val="0"/>
              <c:showVal val="1"/>
              <c:showCatName val="0"/>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zh-CN" sz="1000" b="1" i="0" u="none" strike="noStrike" kern="1200" baseline="0">
                        <a:solidFill>
                          <a:schemeClr val="bg1"/>
                        </a:solidFill>
                        <a:latin typeface="黑体" panose="02010609060101010101" charset="-122"/>
                        <a:ea typeface="黑体" panose="02010609060101010101" charset="-122"/>
                        <a:cs typeface="黑体" panose="02010609060101010101" charset="-122"/>
                        <a:sym typeface="黑体" panose="02010609060101010101" charset="-122"/>
                      </a:defRPr>
                    </a:pPr>
                    <a:r>
                      <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rPr>
                      <a:t>数学能力</a:t>
                    </a:r>
                    <a:endPar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endParaRPr>
                  </a:p>
                </c:rich>
              </c:tx>
              <c:showLegendKey val="0"/>
              <c:showVal val="1"/>
              <c:showCatName val="0"/>
              <c:showSerName val="0"/>
              <c:showPercent val="0"/>
              <c:showBubbleSize val="0"/>
              <c:extLst>
                <c:ext xmlns:c15="http://schemas.microsoft.com/office/drawing/2012/chart" uri="{CE6537A1-D6FC-4f65-9D91-7224C49458BB}"/>
              </c:extLst>
            </c:dLbl>
            <c:dLbl>
              <c:idx val="4"/>
              <c:layout/>
              <c:tx>
                <c:rich>
                  <a:bodyPr rot="0" spcFirstLastPara="0" vertOverflow="ellipsis" vert="horz" wrap="square" lIns="38100" tIns="19050" rIns="38100" bIns="19050" anchor="ctr" anchorCtr="1"/>
                  <a:lstStyle/>
                  <a:p>
                    <a:pPr defTabSz="914400">
                      <a:defRPr lang="zh-CN" sz="1000" b="1" i="0" u="none" strike="noStrike" kern="1200" baseline="0">
                        <a:solidFill>
                          <a:schemeClr val="bg1"/>
                        </a:solidFill>
                        <a:latin typeface="黑体" panose="02010609060101010101" charset="-122"/>
                        <a:ea typeface="黑体" panose="02010609060101010101" charset="-122"/>
                        <a:cs typeface="黑体" panose="02010609060101010101" charset="-122"/>
                        <a:sym typeface="黑体" panose="02010609060101010101" charset="-122"/>
                      </a:defRPr>
                    </a:pPr>
                    <a:r>
                      <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rPr>
                      <a:t>空间能力</a:t>
                    </a:r>
                    <a:endPar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endParaRPr>
                  </a:p>
                </c:rich>
              </c:tx>
              <c:showLegendKey val="0"/>
              <c:showVal val="1"/>
              <c:showCatName val="0"/>
              <c:showSerName val="0"/>
              <c:showPercent val="0"/>
              <c:showBubbleSize val="0"/>
              <c:extLst>
                <c:ext xmlns:c15="http://schemas.microsoft.com/office/drawing/2012/chart" uri="{CE6537A1-D6FC-4f65-9D91-7224C49458BB}"/>
              </c:extLst>
            </c:dLbl>
            <c:dLbl>
              <c:idx val="5"/>
              <c:layout/>
              <c:tx>
                <c:rich>
                  <a:bodyPr rot="0" spcFirstLastPara="0" vertOverflow="ellipsis" vert="horz" wrap="square" lIns="38100" tIns="19050" rIns="38100" bIns="19050" anchor="ctr" anchorCtr="1"/>
                  <a:lstStyle/>
                  <a:p>
                    <a:pPr defTabSz="914400">
                      <a:defRPr lang="zh-CN" sz="1000" b="1" i="0" u="none" strike="noStrike" kern="1200" baseline="0">
                        <a:solidFill>
                          <a:schemeClr val="bg1"/>
                        </a:solidFill>
                        <a:latin typeface="黑体" panose="02010609060101010101" charset="-122"/>
                        <a:ea typeface="黑体" panose="02010609060101010101" charset="-122"/>
                        <a:cs typeface="黑体" panose="02010609060101010101" charset="-122"/>
                        <a:sym typeface="黑体" panose="02010609060101010101" charset="-122"/>
                      </a:defRPr>
                    </a:pPr>
                    <a:r>
                      <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rPr>
                      <a:t>表象能力</a:t>
                    </a:r>
                    <a:endPar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endParaRPr>
                  </a:p>
                </c:rich>
              </c:tx>
              <c:showLegendKey val="0"/>
              <c:showVal val="1"/>
              <c:showCatName val="0"/>
              <c:showSerName val="0"/>
              <c:showPercent val="0"/>
              <c:showBubbleSize val="0"/>
              <c:extLst>
                <c:ext xmlns:c15="http://schemas.microsoft.com/office/drawing/2012/chart" uri="{CE6537A1-D6FC-4f65-9D91-7224C49458BB}"/>
              </c:extLst>
            </c:dLbl>
            <c:dLbl>
              <c:idx val="6"/>
              <c:layout/>
              <c:tx>
                <c:rich>
                  <a:bodyPr rot="0" spcFirstLastPara="0" vertOverflow="ellipsis" vert="horz" wrap="square" lIns="38100" tIns="19050" rIns="38100" bIns="19050" anchor="ctr" anchorCtr="1"/>
                  <a:lstStyle/>
                  <a:p>
                    <a:pPr defTabSz="914400">
                      <a:defRPr lang="zh-CN" sz="1000" b="1" i="0" u="none" strike="noStrike" kern="1200" baseline="0">
                        <a:solidFill>
                          <a:schemeClr val="bg1"/>
                        </a:solidFill>
                        <a:latin typeface="黑体" panose="02010609060101010101" charset="-122"/>
                        <a:ea typeface="黑体" panose="02010609060101010101" charset="-122"/>
                        <a:cs typeface="黑体" panose="02010609060101010101" charset="-122"/>
                        <a:sym typeface="黑体" panose="02010609060101010101" charset="-122"/>
                      </a:defRPr>
                    </a:pPr>
                    <a:r>
                      <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rPr>
                      <a:t>思维转换能力</a:t>
                    </a:r>
                    <a:endPar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endParaRPr>
                  </a:p>
                </c:rich>
              </c:tx>
              <c:showLegendKey val="0"/>
              <c:showVal val="1"/>
              <c:showCatName val="0"/>
              <c:showSerName val="0"/>
              <c:showPercent val="0"/>
              <c:showBubbleSize val="0"/>
              <c:extLst>
                <c:ext xmlns:c15="http://schemas.microsoft.com/office/drawing/2012/chart" uri="{CE6537A1-D6FC-4f65-9D91-7224C49458BB}"/>
              </c:extLst>
            </c:dLbl>
            <c:dLbl>
              <c:idx val="7"/>
              <c:layout/>
              <c:tx>
                <c:rich>
                  <a:bodyPr rot="0" spcFirstLastPara="0" vertOverflow="ellipsis" vert="horz" wrap="square" lIns="38100" tIns="19050" rIns="38100" bIns="19050" anchor="ctr" anchorCtr="1"/>
                  <a:lstStyle/>
                  <a:p>
                    <a:pPr defTabSz="914400">
                      <a:defRPr lang="zh-CN" sz="1000" b="1" i="0" u="none" strike="noStrike" kern="1200" baseline="0">
                        <a:solidFill>
                          <a:schemeClr val="bg1"/>
                        </a:solidFill>
                        <a:latin typeface="黑体" panose="02010609060101010101" charset="-122"/>
                        <a:ea typeface="黑体" panose="02010609060101010101" charset="-122"/>
                        <a:cs typeface="黑体" panose="02010609060101010101" charset="-122"/>
                        <a:sym typeface="黑体" panose="02010609060101010101" charset="-122"/>
                      </a:defRPr>
                    </a:pPr>
                    <a:r>
                      <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rPr>
                      <a:t>信息加工能力</a:t>
                    </a:r>
                    <a:endParaRPr sz="1000" b="1">
                      <a:solidFill>
                        <a:schemeClr val="bg1"/>
                      </a:solidFill>
                      <a:latin typeface="黑体" panose="02010609060101010101" charset="-122"/>
                      <a:ea typeface="黑体" panose="02010609060101010101" charset="-122"/>
                      <a:cs typeface="黑体" panose="02010609060101010101" charset="-122"/>
                      <a:sym typeface="黑体" panose="02010609060101010101" charset="-122"/>
                    </a:endParaRP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1000" b="1" i="0" u="none" strike="noStrike" kern="1200" baseline="0">
                    <a:solidFill>
                      <a:schemeClr val="bg1"/>
                    </a:solidFill>
                    <a:latin typeface="黑体" panose="02010609060101010101" charset="-122"/>
                    <a:ea typeface="黑体" panose="02010609060101010101" charset="-122"/>
                    <a:cs typeface="黑体" panose="02010609060101010101" charset="-122"/>
                    <a:sym typeface="黑体" panose="02010609060101010101" charset="-122"/>
                  </a:defRPr>
                </a:pPr>
              </a:p>
            </c:txPr>
            <c:showLegendKey val="0"/>
            <c:showVal val="0"/>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'[总结或过度的固定话语 完整版 9.21.xlsx]Sheet1'!$T$46:$AA$46</c:f>
              <c:strCache>
                <c:ptCount val="8"/>
                <c:pt idx="0">
                  <c:v>信息加工</c:v>
                </c:pt>
                <c:pt idx="1">
                  <c:v>工作记忆</c:v>
                </c:pt>
                <c:pt idx="2">
                  <c:v>空间能力</c:v>
                </c:pt>
                <c:pt idx="3">
                  <c:v>表象能力</c:v>
                </c:pt>
                <c:pt idx="4">
                  <c:v>思维转换</c:v>
                </c:pt>
                <c:pt idx="5">
                  <c:v>逻辑推理</c:v>
                </c:pt>
                <c:pt idx="6">
                  <c:v>语言能力</c:v>
                </c:pt>
                <c:pt idx="7">
                  <c:v>数学能力</c:v>
                </c:pt>
              </c:strCache>
            </c:strRef>
          </c:cat>
          <c:val>
            <c:numRef>
              <c:f>'[总结或过度的固定话语 完整版 9.21.xlsx]Sheet1'!$T$47:$AA$47</c:f>
              <c:numCache>
                <c:formatCode>General</c:formatCode>
                <c:ptCount val="8"/>
                <c:pt idx="0">
                  <c:v>20</c:v>
                </c:pt>
                <c:pt idx="1">
                  <c:v>20</c:v>
                </c:pt>
                <c:pt idx="2">
                  <c:v>20</c:v>
                </c:pt>
                <c:pt idx="3">
                  <c:v>20</c:v>
                </c:pt>
                <c:pt idx="4">
                  <c:v>20</c:v>
                </c:pt>
                <c:pt idx="5">
                  <c:v>20</c:v>
                </c:pt>
                <c:pt idx="6">
                  <c:v>20</c:v>
                </c:pt>
                <c:pt idx="7">
                  <c:v>20</c:v>
                </c:pt>
              </c:numCache>
            </c:numRef>
          </c:val>
        </c:ser>
        <c:dLbls>
          <c:showLegendKey val="0"/>
          <c:showVal val="0"/>
          <c:showCatName val="0"/>
          <c:showSerName val="0"/>
          <c:showPercent val="0"/>
          <c:showBubbleSize val="0"/>
          <c:showLeaderLines val="1"/>
        </c:dLbls>
        <c:firstSliceAng val="0"/>
        <c:holeSize val="30"/>
      </c:doughnut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b41f13-bcc1-4e31-82ce-a3d4aee3a6f7}"/>
        <w:style w:val=""/>
        <w:category>
          <w:name w:val="常规"/>
          <w:gallery w:val="placeholder"/>
        </w:category>
        <w:types>
          <w:type w:val="bbPlcHdr"/>
        </w:types>
        <w:behaviors>
          <w:behavior w:val="content"/>
        </w:behaviors>
        <w:description w:val=""/>
        <w:guid w:val="{0cb41f13-bcc1-4e31-82ce-a3d4aee3a6f7}"/>
      </w:docPartPr>
      <w:docPartBody>
        <w:p>
          <w:r>
            <w:rPr>
              <w:color w:val="808080"/>
            </w:rPr>
            <w:t>单击此处输入文字。</w:t>
          </w:r>
        </w:p>
      </w:docPartBody>
    </w:docPart>
    <w:docPart>
      <w:docPartPr>
        <w:name w:val="{6beaa397-5df3-4a8a-9c08-00f06b029b47}"/>
        <w:style w:val=""/>
        <w:category>
          <w:name w:val="常规"/>
          <w:gallery w:val="placeholder"/>
        </w:category>
        <w:types>
          <w:type w:val="bbPlcHdr"/>
        </w:types>
        <w:behaviors>
          <w:behavior w:val="content"/>
        </w:behaviors>
        <w:description w:val=""/>
        <w:guid w:val="{6beaa397-5df3-4a8a-9c08-00f06b029b47}"/>
      </w:docPartPr>
      <w:docPartBody>
        <w:p>
          <w:r>
            <w:rPr>
              <w:color w:val="808080"/>
            </w:rPr>
            <w:t>单击此处输入文字。</w:t>
          </w:r>
        </w:p>
      </w:docPartBody>
    </w:docPart>
    <w:docPart>
      <w:docPartPr>
        <w:name w:val="{b7ef00ec-bbb3-47c5-93aa-13b7c4e5458b}"/>
        <w:style w:val=""/>
        <w:category>
          <w:name w:val="常规"/>
          <w:gallery w:val="placeholder"/>
        </w:category>
        <w:types>
          <w:type w:val="bbPlcHdr"/>
        </w:types>
        <w:behaviors>
          <w:behavior w:val="content"/>
        </w:behaviors>
        <w:description w:val=""/>
        <w:guid w:val="{b7ef00ec-bbb3-47c5-93aa-13b7c4e5458b}"/>
      </w:docPartPr>
      <w:docPartBody>
        <w:p>
          <w:r>
            <w:rPr>
              <w:color w:val="808080"/>
            </w:rPr>
            <w:t>单击此处输入文字。</w:t>
          </w:r>
        </w:p>
      </w:docPartBody>
    </w:docPart>
    <w:docPart>
      <w:docPartPr>
        <w:name w:val="{3ae00993-ae88-49c0-a9a0-83b694b3a9bf}"/>
        <w:style w:val=""/>
        <w:category>
          <w:name w:val="常规"/>
          <w:gallery w:val="placeholder"/>
        </w:category>
        <w:types>
          <w:type w:val="bbPlcHdr"/>
        </w:types>
        <w:behaviors>
          <w:behavior w:val="content"/>
        </w:behaviors>
        <w:description w:val=""/>
        <w:guid w:val="{3ae00993-ae88-49c0-a9a0-83b694b3a9bf}"/>
      </w:docPartPr>
      <w:docPartBody>
        <w:p>
          <w:r>
            <w:rPr>
              <w:color w:val="808080"/>
            </w:rPr>
            <w:t>单击此处输入文字。</w:t>
          </w:r>
        </w:p>
      </w:docPartBody>
    </w:docPart>
    <w:docPart>
      <w:docPartPr>
        <w:name w:val="{46227c31-af38-4c68-8e5f-09483de12afc}"/>
        <w:style w:val=""/>
        <w:category>
          <w:name w:val="常规"/>
          <w:gallery w:val="placeholder"/>
        </w:category>
        <w:types>
          <w:type w:val="bbPlcHdr"/>
        </w:types>
        <w:behaviors>
          <w:behavior w:val="content"/>
        </w:behaviors>
        <w:description w:val=""/>
        <w:guid w:val="{46227c31-af38-4c68-8e5f-09483de12afc}"/>
      </w:docPartPr>
      <w:docPartBody>
        <w:p>
          <w:r>
            <w:rPr>
              <w:color w:val="808080"/>
            </w:rPr>
            <w:t>单击此处输入文字。</w:t>
          </w:r>
        </w:p>
      </w:docPartBody>
    </w:docPart>
    <w:docPart>
      <w:docPartPr>
        <w:name w:val="{95ff1557-ce16-4fe7-be39-5bb653799ec1}"/>
        <w:style w:val=""/>
        <w:category>
          <w:name w:val="常规"/>
          <w:gallery w:val="placeholder"/>
        </w:category>
        <w:types>
          <w:type w:val="bbPlcHdr"/>
        </w:types>
        <w:behaviors>
          <w:behavior w:val="content"/>
        </w:behaviors>
        <w:description w:val=""/>
        <w:guid w:val="{95ff1557-ce16-4fe7-be39-5bb653799ec1}"/>
      </w:docPartPr>
      <w:docPartBody>
        <w:p>
          <w:r>
            <w:rPr>
              <w:color w:val="808080"/>
            </w:rPr>
            <w:t>单击此处输入文字。</w:t>
          </w:r>
        </w:p>
      </w:docPartBody>
    </w:docPart>
    <w:docPart>
      <w:docPartPr>
        <w:name w:val="{6f3a6ab0-8f48-4e8d-b4b2-2f9df3e7c53a}"/>
        <w:style w:val=""/>
        <w:category>
          <w:name w:val="常规"/>
          <w:gallery w:val="placeholder"/>
        </w:category>
        <w:types>
          <w:type w:val="bbPlcHdr"/>
        </w:types>
        <w:behaviors>
          <w:behavior w:val="content"/>
        </w:behaviors>
        <w:description w:val=""/>
        <w:guid w:val="{6f3a6ab0-8f48-4e8d-b4b2-2f9df3e7c53a}"/>
      </w:docPartPr>
      <w:docPartBody>
        <w:p>
          <w:r>
            <w:rPr>
              <w:color w:val="808080"/>
            </w:rPr>
            <w:t>单击此处输入文字。</w:t>
          </w:r>
        </w:p>
      </w:docPartBody>
    </w:docPart>
    <w:docPart>
      <w:docPartPr>
        <w:name w:val="{6ea0a376-88e2-477e-a685-fb8f35ec3529}"/>
        <w:style w:val=""/>
        <w:category>
          <w:name w:val="常规"/>
          <w:gallery w:val="placeholder"/>
        </w:category>
        <w:types>
          <w:type w:val="bbPlcHdr"/>
        </w:types>
        <w:behaviors>
          <w:behavior w:val="content"/>
        </w:behaviors>
        <w:description w:val=""/>
        <w:guid w:val="{6ea0a376-88e2-477e-a685-fb8f35ec3529}"/>
      </w:docPartPr>
      <w:docPartBody>
        <w:p>
          <w:r>
            <w:rPr>
              <w:color w:val="808080"/>
            </w:rPr>
            <w:t>单击此处输入文字。</w:t>
          </w:r>
        </w:p>
      </w:docPartBody>
    </w:docPart>
    <w:docPart>
      <w:docPartPr>
        <w:name w:val="{d3d99c7e-2e43-4577-9c77-aea50e491e14}"/>
        <w:style w:val=""/>
        <w:category>
          <w:name w:val="常规"/>
          <w:gallery w:val="placeholder"/>
        </w:category>
        <w:types>
          <w:type w:val="bbPlcHdr"/>
        </w:types>
        <w:behaviors>
          <w:behavior w:val="content"/>
        </w:behaviors>
        <w:description w:val=""/>
        <w:guid w:val="{d3d99c7e-2e43-4577-9c77-aea50e491e14}"/>
      </w:docPartPr>
      <w:docPartBody>
        <w:p>
          <w:r>
            <w:rPr>
              <w:color w:val="808080"/>
            </w:rPr>
            <w:t>单击此处输入文字。</w:t>
          </w:r>
        </w:p>
      </w:docPartBody>
    </w:docPart>
    <w:docPart>
      <w:docPartPr>
        <w:name w:val="{c0169ce3-6103-462e-a3fa-48586ea557d5}"/>
        <w:style w:val=""/>
        <w:category>
          <w:name w:val="常规"/>
          <w:gallery w:val="placeholder"/>
        </w:category>
        <w:types>
          <w:type w:val="bbPlcHdr"/>
        </w:types>
        <w:behaviors>
          <w:behavior w:val="content"/>
        </w:behaviors>
        <w:description w:val=""/>
        <w:guid w:val="{c0169ce3-6103-462e-a3fa-48586ea557d5}"/>
      </w:docPartPr>
      <w:docPartBody>
        <w:p>
          <w:r>
            <w:rPr>
              <w:color w:val="808080"/>
            </w:rPr>
            <w:t>单击此处输入文字。</w:t>
          </w:r>
        </w:p>
      </w:docPartBody>
    </w:docPart>
    <w:docPart>
      <w:docPartPr>
        <w:name w:val="{2ba32d12-89e5-40f2-8f9a-66b0b07f1003}"/>
        <w:style w:val=""/>
        <w:category>
          <w:name w:val="常规"/>
          <w:gallery w:val="placeholder"/>
        </w:category>
        <w:types>
          <w:type w:val="bbPlcHdr"/>
        </w:types>
        <w:behaviors>
          <w:behavior w:val="content"/>
        </w:behaviors>
        <w:description w:val=""/>
        <w:guid w:val="{2ba32d12-89e5-40f2-8f9a-66b0b07f100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HUANGBin</cp:lastModifiedBy>
  <dcterms:modified xsi:type="dcterms:W3CDTF">2018-02-26T11:34:57Z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